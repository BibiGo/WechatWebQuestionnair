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A5A74" w14:textId="77777777" w:rsidR="00E00101" w:rsidRDefault="00E00101" w:rsidP="00E00101">
      <w:pPr>
        <w:pStyle w:val="1"/>
      </w:pPr>
      <w:r>
        <w:rPr>
          <w:rFonts w:hint="eastAsia"/>
        </w:rPr>
        <w:t>可行性分析</w:t>
      </w:r>
    </w:p>
    <w:p w14:paraId="764CBA21" w14:textId="77777777" w:rsidR="00E00101" w:rsidRDefault="00E00101" w:rsidP="00E00101">
      <w:pPr>
        <w:pStyle w:val="2"/>
      </w:pPr>
      <w:r>
        <w:rPr>
          <w:rFonts w:hint="eastAsia"/>
        </w:rPr>
        <w:t>引言</w:t>
      </w:r>
    </w:p>
    <w:p w14:paraId="57872AD2" w14:textId="77777777" w:rsidR="00E00101" w:rsidRDefault="00E00101" w:rsidP="00E00101">
      <w:pPr>
        <w:pStyle w:val="3"/>
      </w:pPr>
      <w:r>
        <w:rPr>
          <w:rFonts w:hint="eastAsia"/>
        </w:rPr>
        <w:t>项目背景</w:t>
      </w:r>
    </w:p>
    <w:p w14:paraId="77829D57" w14:textId="77777777" w:rsidR="00E00101" w:rsidRDefault="00E00101" w:rsidP="00E00101">
      <w:pPr>
        <w:ind w:firstLine="420"/>
      </w:pPr>
      <w:r>
        <w:rPr>
          <w:rFonts w:hint="eastAsia"/>
        </w:rPr>
        <w:t>该项目开发的软件为微信意见收集系统。使用微信的人数不断增长，微信对于人们的生活也带来了很大程度上的便利。然而，微信并没有意见收集功能，而在很多群体中对这一功能有迫切的需要。虽然在其他平台上有类似的意见收集系统，但如果能将其应用到微信当中，能够方便人们的使用。因此，我们计划开发微信意见收集系统。</w:t>
      </w:r>
    </w:p>
    <w:p w14:paraId="68DB17C0" w14:textId="77777777" w:rsidR="00E00101" w:rsidRDefault="00E00101" w:rsidP="00E00101">
      <w:pPr>
        <w:pStyle w:val="3"/>
      </w:pPr>
      <w:r>
        <w:rPr>
          <w:rFonts w:hint="eastAsia"/>
        </w:rPr>
        <w:t>缩略词定义</w:t>
      </w:r>
    </w:p>
    <w:p w14:paraId="382B1869" w14:textId="77777777" w:rsidR="00E00101" w:rsidRDefault="00E00101" w:rsidP="00E00101">
      <w:r>
        <w:rPr>
          <w:rFonts w:hint="eastAsia"/>
        </w:rPr>
        <w:t>经济可行性</w:t>
      </w:r>
      <w:r>
        <w:rPr>
          <w:rFonts w:hint="eastAsia"/>
        </w:rPr>
        <w:t>---</w:t>
      </w:r>
      <w:r>
        <w:rPr>
          <w:rFonts w:hint="eastAsia"/>
        </w:rPr>
        <w:t>估计开发费用以及最终从开发成功的系统所获得的收入或利益，衡量比较支出的费用和收到的利益。</w:t>
      </w:r>
    </w:p>
    <w:p w14:paraId="6854510E" w14:textId="77777777" w:rsidR="00E00101" w:rsidRDefault="00E00101" w:rsidP="00E00101">
      <w:r>
        <w:rPr>
          <w:rFonts w:hint="eastAsia"/>
        </w:rPr>
        <w:t>技术可行性</w:t>
      </w:r>
      <w:r>
        <w:rPr>
          <w:rFonts w:hint="eastAsia"/>
        </w:rPr>
        <w:t>--</w:t>
      </w:r>
      <w:r>
        <w:rPr>
          <w:rFonts w:hint="eastAsia"/>
        </w:rPr>
        <w:t>分析功能</w:t>
      </w:r>
      <w:r>
        <w:rPr>
          <w:rFonts w:hint="eastAsia"/>
        </w:rPr>
        <w:t>,</w:t>
      </w:r>
      <w:r>
        <w:rPr>
          <w:rFonts w:hint="eastAsia"/>
        </w:rPr>
        <w:t>性能以及限制条件，能否是一个技术上可实现的系统。</w:t>
      </w:r>
    </w:p>
    <w:p w14:paraId="05B668EC" w14:textId="77777777" w:rsidR="00E00101" w:rsidRDefault="00E00101" w:rsidP="00E00101">
      <w:r>
        <w:rPr>
          <w:rFonts w:hint="eastAsia"/>
        </w:rPr>
        <w:t>法律可行性</w:t>
      </w:r>
      <w:r>
        <w:rPr>
          <w:rFonts w:hint="eastAsia"/>
        </w:rPr>
        <w:t>--</w:t>
      </w:r>
      <w:r>
        <w:rPr>
          <w:rFonts w:hint="eastAsia"/>
        </w:rPr>
        <w:t>明确系统开发可能导致的责任，有无违法问题。</w:t>
      </w:r>
    </w:p>
    <w:p w14:paraId="5AAC79D6" w14:textId="150E7F78" w:rsidR="00E00101" w:rsidRDefault="00E00101" w:rsidP="00E00101">
      <w:pPr>
        <w:rPr>
          <w:rFonts w:hint="eastAsia"/>
        </w:rPr>
      </w:pPr>
      <w:r>
        <w:rPr>
          <w:rFonts w:hint="eastAsia"/>
        </w:rPr>
        <w:t>不同的方案</w:t>
      </w:r>
      <w:r>
        <w:rPr>
          <w:rFonts w:hint="eastAsia"/>
        </w:rPr>
        <w:t>--</w:t>
      </w:r>
      <w:r>
        <w:rPr>
          <w:rFonts w:hint="eastAsia"/>
        </w:rPr>
        <w:t>对系统开发的各种方案进行评价。</w:t>
      </w:r>
    </w:p>
    <w:p w14:paraId="25CADB90" w14:textId="77777777" w:rsidR="00E00101" w:rsidRDefault="00E00101" w:rsidP="00E00101">
      <w:pPr>
        <w:pStyle w:val="2"/>
      </w:pPr>
      <w:r>
        <w:rPr>
          <w:rFonts w:hint="eastAsia"/>
        </w:rPr>
        <w:t>可行性研究的前提</w:t>
      </w:r>
    </w:p>
    <w:p w14:paraId="7255EE76" w14:textId="77777777" w:rsidR="00E00101" w:rsidRPr="005A6409" w:rsidRDefault="00E00101" w:rsidP="00E00101">
      <w:pPr>
        <w:pStyle w:val="3"/>
      </w:pPr>
      <w:r>
        <w:rPr>
          <w:rFonts w:hint="eastAsia"/>
        </w:rPr>
        <w:t>要求</w:t>
      </w:r>
    </w:p>
    <w:p w14:paraId="65AA2C30" w14:textId="77777777" w:rsidR="00E00101" w:rsidRDefault="00E00101" w:rsidP="00E00101">
      <w:pPr>
        <w:ind w:firstLine="420"/>
      </w:pPr>
      <w:r>
        <w:rPr>
          <w:rFonts w:hint="eastAsia"/>
        </w:rPr>
        <w:t>a.</w:t>
      </w:r>
      <w:r>
        <w:rPr>
          <w:rFonts w:hint="eastAsia"/>
        </w:rPr>
        <w:t>开发该软件的基本要求与功能是实现微信意见收集。</w:t>
      </w:r>
    </w:p>
    <w:p w14:paraId="4C6E0913" w14:textId="77777777" w:rsidR="00E00101" w:rsidRDefault="00E00101" w:rsidP="00E00101">
      <w:pPr>
        <w:ind w:firstLine="420"/>
      </w:pPr>
      <w:r>
        <w:rPr>
          <w:rFonts w:hint="eastAsia"/>
        </w:rPr>
        <w:t>b.</w:t>
      </w:r>
      <w:r>
        <w:rPr>
          <w:rFonts w:hint="eastAsia"/>
        </w:rPr>
        <w:t>基于微信企业号开发者接口，实现意见收集在微信上的实现。</w:t>
      </w:r>
    </w:p>
    <w:p w14:paraId="345EFD5D" w14:textId="77777777" w:rsidR="00E00101" w:rsidRDefault="00E00101" w:rsidP="00E00101">
      <w:pPr>
        <w:ind w:firstLine="420"/>
      </w:pPr>
      <w:r>
        <w:rPr>
          <w:rFonts w:hint="eastAsia"/>
        </w:rPr>
        <w:t>c.</w:t>
      </w:r>
      <w:r>
        <w:rPr>
          <w:rFonts w:hint="eastAsia"/>
        </w:rPr>
        <w:t>软件的基本数据流动为用户数据的输入，统计结果产生输出。</w:t>
      </w:r>
    </w:p>
    <w:p w14:paraId="3B2A9BFF" w14:textId="77777777" w:rsidR="00E00101" w:rsidRPr="005A6409" w:rsidRDefault="00E00101" w:rsidP="00E00101">
      <w:pPr>
        <w:pStyle w:val="3"/>
      </w:pPr>
      <w:r>
        <w:rPr>
          <w:rFonts w:hint="eastAsia"/>
        </w:rPr>
        <w:t>目标</w:t>
      </w:r>
    </w:p>
    <w:p w14:paraId="6CAF5CDA" w14:textId="77777777" w:rsidR="00E00101" w:rsidRDefault="00E00101" w:rsidP="00E00101">
      <w:pPr>
        <w:ind w:firstLine="420"/>
      </w:pPr>
      <w:r>
        <w:rPr>
          <w:rFonts w:hint="eastAsia"/>
        </w:rPr>
        <w:t>为需要在微信群中发送通知，收集意见的用户提供方便的通知确认，通知发送情况收集，意见收集及统计系统。</w:t>
      </w:r>
    </w:p>
    <w:p w14:paraId="1E8A0185" w14:textId="77777777" w:rsidR="00E00101" w:rsidRPr="00D31308" w:rsidRDefault="00E00101" w:rsidP="00E00101">
      <w:pPr>
        <w:pStyle w:val="3"/>
      </w:pPr>
      <w:r>
        <w:rPr>
          <w:rFonts w:hint="eastAsia"/>
        </w:rPr>
        <w:t>条件、假定和限制</w:t>
      </w:r>
    </w:p>
    <w:p w14:paraId="2F691B91" w14:textId="77777777" w:rsidR="00E00101" w:rsidRDefault="00E00101" w:rsidP="00E00101">
      <w:pPr>
        <w:ind w:firstLine="420"/>
      </w:pPr>
      <w:r>
        <w:rPr>
          <w:rFonts w:hint="eastAsia"/>
        </w:rPr>
        <w:t>用户能够正常使用微信，具备一定的文字阅读能力和理解能力。发起者和普通用户在同一个微信群中。软件完成交付用户使用后，应保证软件的运行寿命至少达到用户的要求范围。且软件开发时间应基本控制在用户提出的要求范围内。</w:t>
      </w:r>
    </w:p>
    <w:p w14:paraId="6E5351C1" w14:textId="77777777" w:rsidR="00E00101" w:rsidRDefault="00E00101" w:rsidP="00E00101">
      <w:pPr>
        <w:ind w:firstLine="420"/>
      </w:pPr>
      <w:r>
        <w:rPr>
          <w:rFonts w:hint="eastAsia"/>
        </w:rPr>
        <w:t xml:space="preserve">a..  </w:t>
      </w:r>
      <w:r>
        <w:rPr>
          <w:rFonts w:hint="eastAsia"/>
        </w:rPr>
        <w:t>建议开发软件运行的最短寿命：</w:t>
      </w:r>
      <w:r>
        <w:rPr>
          <w:rFonts w:hint="eastAsia"/>
        </w:rPr>
        <w:t>4</w:t>
      </w:r>
      <w:r>
        <w:rPr>
          <w:rFonts w:hint="eastAsia"/>
        </w:rPr>
        <w:t>年</w:t>
      </w:r>
    </w:p>
    <w:p w14:paraId="0D744F47" w14:textId="77777777" w:rsidR="00E00101" w:rsidRDefault="00E00101" w:rsidP="00E00101">
      <w:pPr>
        <w:ind w:firstLine="420"/>
      </w:pPr>
      <w:r>
        <w:rPr>
          <w:rFonts w:hint="eastAsia"/>
        </w:rPr>
        <w:t xml:space="preserve">b.  </w:t>
      </w:r>
      <w:r>
        <w:rPr>
          <w:rFonts w:hint="eastAsia"/>
        </w:rPr>
        <w:t>进行软件开发的期限：</w:t>
      </w:r>
      <w:r>
        <w:rPr>
          <w:rFonts w:hint="eastAsia"/>
        </w:rPr>
        <w:t>2</w:t>
      </w:r>
      <w:r>
        <w:rPr>
          <w:rFonts w:hint="eastAsia"/>
        </w:rPr>
        <w:t>星期</w:t>
      </w:r>
    </w:p>
    <w:p w14:paraId="42121B81" w14:textId="77777777" w:rsidR="00E00101" w:rsidRDefault="00E00101" w:rsidP="00E00101">
      <w:pPr>
        <w:ind w:firstLine="420"/>
      </w:pPr>
      <w:r>
        <w:rPr>
          <w:rFonts w:hint="eastAsia"/>
        </w:rPr>
        <w:t>c.</w:t>
      </w:r>
      <w:r>
        <w:rPr>
          <w:rFonts w:hint="eastAsia"/>
        </w:rPr>
        <w:tab/>
      </w:r>
      <w:r>
        <w:rPr>
          <w:rFonts w:hint="eastAsia"/>
        </w:rPr>
        <w:t>硬件、软件、运行环境和开发环境的条件和限制：</w:t>
      </w:r>
    </w:p>
    <w:p w14:paraId="2E6BBC83" w14:textId="60A998FC" w:rsidR="00B666C5" w:rsidRDefault="005721E4" w:rsidP="005721E4">
      <w:r>
        <w:tab/>
      </w:r>
      <w:r w:rsidR="00B666C5">
        <w:rPr>
          <w:rFonts w:hint="eastAsia"/>
        </w:rPr>
        <w:t>开发环境：</w:t>
      </w:r>
      <w:r w:rsidR="00B666C5">
        <w:rPr>
          <w:rFonts w:hint="eastAsia"/>
        </w:rPr>
        <w:t xml:space="preserve">  MySQL</w:t>
      </w:r>
      <w:r w:rsidR="00B666C5">
        <w:rPr>
          <w:rFonts w:hint="eastAsia"/>
        </w:rPr>
        <w:t>：</w:t>
      </w:r>
      <w:r w:rsidR="00B666C5">
        <w:rPr>
          <w:rFonts w:hint="eastAsia"/>
        </w:rPr>
        <w:t xml:space="preserve">5.5+ </w:t>
      </w:r>
      <w:r w:rsidR="00B666C5">
        <w:t xml:space="preserve">  </w:t>
      </w:r>
      <w:r w:rsidR="00B666C5">
        <w:rPr>
          <w:rFonts w:hint="eastAsia"/>
        </w:rPr>
        <w:t xml:space="preserve"> PHP</w:t>
      </w:r>
      <w:r w:rsidR="00B666C5">
        <w:rPr>
          <w:rFonts w:hint="eastAsia"/>
        </w:rPr>
        <w:t>：</w:t>
      </w:r>
      <w:r w:rsidR="00B666C5">
        <w:rPr>
          <w:rFonts w:hint="eastAsia"/>
        </w:rPr>
        <w:t xml:space="preserve">5.5+ </w:t>
      </w:r>
      <w:r w:rsidR="00B666C5">
        <w:t xml:space="preserve">   </w:t>
      </w:r>
      <w:r w:rsidR="00B666C5">
        <w:rPr>
          <w:rFonts w:hint="eastAsia"/>
        </w:rPr>
        <w:t xml:space="preserve"> Apache</w:t>
      </w:r>
      <w:r w:rsidR="00B666C5">
        <w:rPr>
          <w:rFonts w:hint="eastAsia"/>
        </w:rPr>
        <w:t>：</w:t>
      </w:r>
      <w:r w:rsidR="00B666C5">
        <w:rPr>
          <w:rFonts w:hint="eastAsia"/>
        </w:rPr>
        <w:t xml:space="preserve">2.4+ </w:t>
      </w:r>
    </w:p>
    <w:p w14:paraId="762BAC60" w14:textId="77777777" w:rsidR="00B666C5" w:rsidRDefault="00B666C5" w:rsidP="00B666C5">
      <w:pPr>
        <w:ind w:firstLine="420"/>
      </w:pPr>
      <w:r>
        <w:rPr>
          <w:rFonts w:hint="eastAsia"/>
        </w:rPr>
        <w:t>开发工具：推荐使用</w:t>
      </w:r>
      <w:r>
        <w:rPr>
          <w:rFonts w:hint="eastAsia"/>
        </w:rPr>
        <w:t xml:space="preserve"> PhpStorm</w:t>
      </w:r>
      <w:r>
        <w:rPr>
          <w:rFonts w:hint="eastAsia"/>
        </w:rPr>
        <w:t>（主要工具</w:t>
      </w:r>
      <w:r>
        <w:rPr>
          <w:rFonts w:hint="eastAsia"/>
        </w:rPr>
        <w:t xml:space="preserve"> </w:t>
      </w:r>
      <w:r>
        <w:rPr>
          <w:rFonts w:hint="eastAsia"/>
        </w:rPr>
        <w:t>版本：</w:t>
      </w:r>
      <w:r>
        <w:rPr>
          <w:rFonts w:hint="eastAsia"/>
        </w:rPr>
        <w:t>2016.1</w:t>
      </w:r>
      <w:r>
        <w:rPr>
          <w:rFonts w:hint="eastAsia"/>
        </w:rPr>
        <w:t>）</w:t>
      </w:r>
      <w:r>
        <w:rPr>
          <w:rFonts w:hint="eastAsia"/>
        </w:rPr>
        <w:t xml:space="preserve"> </w:t>
      </w:r>
      <w:r>
        <w:rPr>
          <w:rFonts w:hint="eastAsia"/>
        </w:rPr>
        <w:t>和</w:t>
      </w:r>
      <w:r>
        <w:rPr>
          <w:rFonts w:hint="eastAsia"/>
        </w:rPr>
        <w:t xml:space="preserve"> WebStorm </w:t>
      </w:r>
      <w:r>
        <w:rPr>
          <w:rFonts w:hint="eastAsia"/>
        </w:rPr>
        <w:t>进行开发。</w:t>
      </w:r>
    </w:p>
    <w:p w14:paraId="0480E753" w14:textId="77777777" w:rsidR="00B666C5" w:rsidRPr="00B666C5" w:rsidRDefault="00B666C5" w:rsidP="00B666C5">
      <w:pPr>
        <w:ind w:firstLine="420"/>
      </w:pPr>
      <w:r>
        <w:rPr>
          <w:rFonts w:hint="eastAsia"/>
        </w:rPr>
        <w:t>运行环境：微信（</w:t>
      </w:r>
      <w:r>
        <w:rPr>
          <w:rFonts w:hint="eastAsia"/>
        </w:rPr>
        <w:t>6.</w:t>
      </w:r>
      <w:r>
        <w:t>0 +</w:t>
      </w:r>
      <w:r>
        <w:rPr>
          <w:rFonts w:hint="eastAsia"/>
        </w:rPr>
        <w:t>）内置浏览器</w:t>
      </w:r>
    </w:p>
    <w:p w14:paraId="603705C9" w14:textId="77777777" w:rsidR="00E00101" w:rsidRDefault="00E00101" w:rsidP="00E00101">
      <w:pPr>
        <w:pStyle w:val="3"/>
      </w:pPr>
      <w:r>
        <w:rPr>
          <w:rFonts w:hint="eastAsia"/>
        </w:rPr>
        <w:t>可行性研究方法</w:t>
      </w:r>
    </w:p>
    <w:p w14:paraId="39E5D76C" w14:textId="05A260CF" w:rsidR="00E00101" w:rsidRDefault="005721E4" w:rsidP="00E00101">
      <w:pPr>
        <w:ind w:firstLine="420"/>
      </w:pPr>
      <w:r>
        <w:rPr>
          <w:rFonts w:hint="eastAsia"/>
        </w:rPr>
        <w:t>主要从</w:t>
      </w:r>
      <w:r w:rsidR="00E00101">
        <w:rPr>
          <w:rFonts w:hint="eastAsia"/>
        </w:rPr>
        <w:t>成本效益分析</w:t>
      </w:r>
      <w:r>
        <w:rPr>
          <w:rFonts w:hint="eastAsia"/>
        </w:rPr>
        <w:t>、技术可行性评价、社会及法律因素等方面来进行可行性研究。</w:t>
      </w:r>
      <w:r w:rsidR="00E00101">
        <w:rPr>
          <w:rFonts w:hint="eastAsia"/>
        </w:rPr>
        <w:t>具体将在下面叙述。</w:t>
      </w:r>
    </w:p>
    <w:p w14:paraId="41861730" w14:textId="77777777" w:rsidR="00E00101" w:rsidRDefault="00E00101" w:rsidP="00E00101">
      <w:pPr>
        <w:pStyle w:val="3"/>
      </w:pPr>
      <w:r>
        <w:rPr>
          <w:rFonts w:hint="eastAsia"/>
        </w:rPr>
        <w:lastRenderedPageBreak/>
        <w:t>决定可行性的主要因素</w:t>
      </w:r>
    </w:p>
    <w:p w14:paraId="503454D1" w14:textId="77777777" w:rsidR="00E00101" w:rsidRDefault="00E00101" w:rsidP="00E00101">
      <w:pPr>
        <w:ind w:firstLine="420"/>
      </w:pPr>
      <w:r>
        <w:rPr>
          <w:rFonts w:hint="eastAsia"/>
        </w:rPr>
        <w:t>决定软件可行性的四个主要方面有：经济因素，技术因素，法律因素，不同方案。</w:t>
      </w:r>
    </w:p>
    <w:p w14:paraId="02A6C19A" w14:textId="416894EE" w:rsidR="00E00101" w:rsidRDefault="00E00101" w:rsidP="00E00101">
      <w:pPr>
        <w:pStyle w:val="2"/>
      </w:pPr>
      <w:r>
        <w:rPr>
          <w:rFonts w:hint="eastAsia"/>
        </w:rPr>
        <w:t>技术可行性分析</w:t>
      </w:r>
    </w:p>
    <w:p w14:paraId="525DE518" w14:textId="29FE772D" w:rsidR="00E00101" w:rsidRPr="005A6409" w:rsidRDefault="00E00101" w:rsidP="00E00101">
      <w:pPr>
        <w:pStyle w:val="3"/>
      </w:pPr>
      <w:r>
        <w:rPr>
          <w:rFonts w:hint="eastAsia"/>
        </w:rPr>
        <w:t>系统简要描述</w:t>
      </w:r>
    </w:p>
    <w:p w14:paraId="772AB3BE" w14:textId="77777777" w:rsidR="00E00101" w:rsidRDefault="00E00101" w:rsidP="005721E4">
      <w:pPr>
        <w:ind w:firstLine="420"/>
      </w:pPr>
      <w:r>
        <w:rPr>
          <w:rFonts w:hint="eastAsia"/>
        </w:rPr>
        <w:t>微信意见收集系统基于微信企业号的开发者接口，实现设计问卷功能，出勤统计</w:t>
      </w:r>
      <w:r>
        <w:rPr>
          <w:rFonts w:hint="eastAsia"/>
        </w:rPr>
        <w:t xml:space="preserve"> </w:t>
      </w:r>
      <w:r>
        <w:rPr>
          <w:rFonts w:hint="eastAsia"/>
        </w:rPr>
        <w:t>功能，问卷回答统计功能。</w:t>
      </w:r>
    </w:p>
    <w:p w14:paraId="3C3E71B1" w14:textId="77777777" w:rsidR="00E00101" w:rsidRDefault="00E00101" w:rsidP="00E00101">
      <w:pPr>
        <w:pStyle w:val="3"/>
      </w:pPr>
      <w:r>
        <w:rPr>
          <w:rFonts w:hint="eastAsia"/>
        </w:rPr>
        <w:t>技术可行性评价</w:t>
      </w:r>
    </w:p>
    <w:p w14:paraId="429C5BE8" w14:textId="77777777" w:rsidR="00E00101" w:rsidRDefault="00E00101" w:rsidP="00E00101">
      <w:pPr>
        <w:ind w:firstLine="420"/>
      </w:pPr>
      <w:r>
        <w:rPr>
          <w:rFonts w:hint="eastAsia"/>
        </w:rPr>
        <w:t>就目前使用的开发技术来说建议系统的功能目标应该能够达到；利用现有的技术在规定的期限内开发工作基本能够完成。</w:t>
      </w:r>
    </w:p>
    <w:p w14:paraId="037EAD80" w14:textId="222EB4D8" w:rsidR="00E00101" w:rsidRPr="001B58AB" w:rsidRDefault="00E00101" w:rsidP="00E00101">
      <w:pPr>
        <w:pStyle w:val="2"/>
      </w:pPr>
      <w:r>
        <w:rPr>
          <w:rFonts w:hint="eastAsia"/>
        </w:rPr>
        <w:t>经济可行性分析</w:t>
      </w:r>
    </w:p>
    <w:p w14:paraId="2DD2AF4A" w14:textId="73C5C5C0" w:rsidR="00E00101" w:rsidRDefault="00E00101" w:rsidP="00E00101">
      <w:pPr>
        <w:ind w:firstLine="420"/>
      </w:pPr>
      <w:r>
        <w:rPr>
          <w:rFonts w:hint="eastAsia"/>
        </w:rPr>
        <w:t>经济可行性分析中最重要的内容之一是成本－－效益分析。对于一个基于计算机系统的研制项目要在经济方面评价其是否合理，成本－－效益分析要估计出研制开发的花费并与收益（包括有形的可以用货币计数的及无形的利益）衡量比较。</w:t>
      </w:r>
    </w:p>
    <w:p w14:paraId="13F16639" w14:textId="61125071" w:rsidR="00B666C5" w:rsidRDefault="005721E4" w:rsidP="005721E4">
      <w:pPr>
        <w:ind w:firstLine="420"/>
        <w:rPr>
          <w:rFonts w:hint="eastAsia"/>
        </w:rPr>
      </w:pPr>
      <w:r>
        <w:rPr>
          <w:rFonts w:hint="eastAsia"/>
        </w:rPr>
        <w:t>本项目不需要经济成本投入。项目由北京大学软件工程课程第五小组开发，需要投入一定时间成本、学习成本与人力成本。本项目暂不考虑盈利，开发完成后可带来一定社会效益，满足使用微信群体在意见收集方面的需求。</w:t>
      </w:r>
      <w:bookmarkStart w:id="0" w:name="_GoBack"/>
      <w:bookmarkEnd w:id="0"/>
    </w:p>
    <w:p w14:paraId="2EEB52DA" w14:textId="77777777" w:rsidR="00E00101" w:rsidRPr="001B58AB" w:rsidRDefault="00E00101" w:rsidP="00E00101">
      <w:pPr>
        <w:pStyle w:val="2"/>
      </w:pPr>
      <w:r>
        <w:rPr>
          <w:rFonts w:hint="eastAsia"/>
        </w:rPr>
        <w:t>社会因素</w:t>
      </w:r>
      <w:r w:rsidR="00B666C5">
        <w:rPr>
          <w:rFonts w:hint="eastAsia"/>
        </w:rPr>
        <w:t>及法律</w:t>
      </w:r>
      <w:r>
        <w:rPr>
          <w:rFonts w:hint="eastAsia"/>
        </w:rPr>
        <w:t>可行性分析</w:t>
      </w:r>
    </w:p>
    <w:p w14:paraId="14D64D3D" w14:textId="2326BE7D" w:rsidR="00E00101" w:rsidRDefault="00E00101" w:rsidP="00E00101">
      <w:pPr>
        <w:ind w:firstLine="420"/>
      </w:pPr>
      <w:r>
        <w:rPr>
          <w:rFonts w:hint="eastAsia"/>
        </w:rPr>
        <w:t>该项目为独立开发，在技术上</w:t>
      </w:r>
      <w:r w:rsidR="005721E4">
        <w:rPr>
          <w:rFonts w:hint="eastAsia"/>
        </w:rPr>
        <w:t>使用了</w:t>
      </w:r>
      <w:r w:rsidR="005721E4">
        <w:rPr>
          <w:rFonts w:hint="eastAsia"/>
        </w:rPr>
        <w:t xml:space="preserve">PHP, Apache, </w:t>
      </w:r>
      <w:r w:rsidR="005721E4">
        <w:t>Ubantu, mysql</w:t>
      </w:r>
      <w:r w:rsidR="005721E4">
        <w:rPr>
          <w:rFonts w:hint="eastAsia"/>
        </w:rPr>
        <w:t>等开源软件，</w:t>
      </w:r>
      <w:r>
        <w:rPr>
          <w:rFonts w:hint="eastAsia"/>
        </w:rPr>
        <w:t>所以在法律方面不存在侵犯专利权、侵犯版权等问题。</w:t>
      </w:r>
    </w:p>
    <w:p w14:paraId="21FAB831" w14:textId="37959CEC" w:rsidR="005721E4" w:rsidRDefault="005721E4" w:rsidP="00E00101">
      <w:pPr>
        <w:ind w:firstLine="420"/>
        <w:rPr>
          <w:rFonts w:hint="eastAsia"/>
        </w:rPr>
      </w:pPr>
      <w:r>
        <w:rPr>
          <w:rFonts w:hint="eastAsia"/>
        </w:rPr>
        <w:t>现阶段本项目不考虑盈利，不存在商业利益纠纷。</w:t>
      </w:r>
    </w:p>
    <w:p w14:paraId="7C5DE10B" w14:textId="77777777" w:rsidR="00E00101" w:rsidRPr="001B58AB" w:rsidRDefault="00E00101" w:rsidP="00E00101">
      <w:pPr>
        <w:pStyle w:val="3"/>
      </w:pPr>
      <w:r>
        <w:rPr>
          <w:rFonts w:hint="eastAsia"/>
        </w:rPr>
        <w:t>用户使用可行性</w:t>
      </w:r>
    </w:p>
    <w:p w14:paraId="388F5291" w14:textId="77777777" w:rsidR="00E00101" w:rsidRDefault="00E00101" w:rsidP="00E00101">
      <w:pPr>
        <w:ind w:firstLine="420"/>
      </w:pPr>
      <w:r>
        <w:rPr>
          <w:rFonts w:hint="eastAsia"/>
        </w:rPr>
        <w:t>本系统简单易操作，能够正常使用微信、具备一定的文字阅读能力和理解能力的用户可以轻松使用。</w:t>
      </w:r>
    </w:p>
    <w:p w14:paraId="6D5F49FB" w14:textId="77777777" w:rsidR="00E00101" w:rsidRPr="001B58AB" w:rsidRDefault="00E00101" w:rsidP="00E00101">
      <w:pPr>
        <w:pStyle w:val="2"/>
      </w:pPr>
      <w:r>
        <w:rPr>
          <w:rFonts w:hint="eastAsia"/>
        </w:rPr>
        <w:t>其他可供选择的方案</w:t>
      </w:r>
    </w:p>
    <w:p w14:paraId="7BA6230F" w14:textId="77777777" w:rsidR="00E00101" w:rsidRDefault="00E00101" w:rsidP="00E00101">
      <w:pPr>
        <w:ind w:firstLine="420"/>
      </w:pPr>
      <w:r>
        <w:rPr>
          <w:rFonts w:hint="eastAsia"/>
        </w:rPr>
        <w:t>由于系统过于简单，所以开发小组没有提供其他的方案，只有一种开发方案。</w:t>
      </w:r>
    </w:p>
    <w:p w14:paraId="2F9BE079" w14:textId="77777777" w:rsidR="00E00101" w:rsidRPr="001B58AB" w:rsidRDefault="00E00101" w:rsidP="00E00101">
      <w:pPr>
        <w:pStyle w:val="2"/>
      </w:pPr>
      <w:r>
        <w:rPr>
          <w:rFonts w:hint="eastAsia"/>
        </w:rPr>
        <w:t>结论意见</w:t>
      </w:r>
    </w:p>
    <w:p w14:paraId="09FF5CB3" w14:textId="77777777" w:rsidR="00874781" w:rsidRPr="00E00101" w:rsidRDefault="00E00101" w:rsidP="00E00101">
      <w:pPr>
        <w:ind w:firstLine="420"/>
      </w:pPr>
      <w:r>
        <w:rPr>
          <w:rFonts w:hint="eastAsia"/>
        </w:rPr>
        <w:t>经过一系列的各个不同方面的可行性分析，分析员和用户及使用部门的负责人对需要解决的问题取得基本的一致看法，开发小组的开发方案的到批准，使用部门负责人同意开发工程继续进行下去。</w:t>
      </w:r>
    </w:p>
    <w:sectPr w:rsidR="00874781" w:rsidRPr="00E00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D51A2" w14:textId="77777777" w:rsidR="00A7752F" w:rsidRDefault="00A7752F" w:rsidP="00C43EBF">
      <w:r>
        <w:separator/>
      </w:r>
    </w:p>
  </w:endnote>
  <w:endnote w:type="continuationSeparator" w:id="0">
    <w:p w14:paraId="11683088" w14:textId="77777777" w:rsidR="00A7752F" w:rsidRDefault="00A7752F" w:rsidP="00C4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64CE3" w14:textId="77777777" w:rsidR="00A7752F" w:rsidRDefault="00A7752F" w:rsidP="00C43EBF">
      <w:r>
        <w:separator/>
      </w:r>
    </w:p>
  </w:footnote>
  <w:footnote w:type="continuationSeparator" w:id="0">
    <w:p w14:paraId="0CCFA998" w14:textId="77777777" w:rsidR="00A7752F" w:rsidRDefault="00A7752F" w:rsidP="00C43E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D32B9"/>
    <w:multiLevelType w:val="multilevel"/>
    <w:tmpl w:val="BCF8F89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08"/>
    <w:rsid w:val="00001B9A"/>
    <w:rsid w:val="00010CA4"/>
    <w:rsid w:val="00014CB8"/>
    <w:rsid w:val="00020047"/>
    <w:rsid w:val="00027D17"/>
    <w:rsid w:val="00052782"/>
    <w:rsid w:val="000529B6"/>
    <w:rsid w:val="0005691F"/>
    <w:rsid w:val="0006109B"/>
    <w:rsid w:val="00067912"/>
    <w:rsid w:val="000778A9"/>
    <w:rsid w:val="0008493A"/>
    <w:rsid w:val="000A06F6"/>
    <w:rsid w:val="000A13FE"/>
    <w:rsid w:val="000A7582"/>
    <w:rsid w:val="000B1808"/>
    <w:rsid w:val="000B433F"/>
    <w:rsid w:val="000C0677"/>
    <w:rsid w:val="000C4D33"/>
    <w:rsid w:val="000C7E42"/>
    <w:rsid w:val="000D12FD"/>
    <w:rsid w:val="000D4874"/>
    <w:rsid w:val="000D6397"/>
    <w:rsid w:val="000E25ED"/>
    <w:rsid w:val="000F17A1"/>
    <w:rsid w:val="000F2DE3"/>
    <w:rsid w:val="000F439B"/>
    <w:rsid w:val="000F4419"/>
    <w:rsid w:val="000F50CE"/>
    <w:rsid w:val="00102BB8"/>
    <w:rsid w:val="00103BCE"/>
    <w:rsid w:val="00114886"/>
    <w:rsid w:val="00120B85"/>
    <w:rsid w:val="00121DE3"/>
    <w:rsid w:val="001313A3"/>
    <w:rsid w:val="0013391E"/>
    <w:rsid w:val="0014104A"/>
    <w:rsid w:val="0014321C"/>
    <w:rsid w:val="001445C4"/>
    <w:rsid w:val="00145D96"/>
    <w:rsid w:val="00154F95"/>
    <w:rsid w:val="0015657B"/>
    <w:rsid w:val="001611D8"/>
    <w:rsid w:val="00163889"/>
    <w:rsid w:val="001720D2"/>
    <w:rsid w:val="00172643"/>
    <w:rsid w:val="001859EC"/>
    <w:rsid w:val="0019253F"/>
    <w:rsid w:val="00192A14"/>
    <w:rsid w:val="00195454"/>
    <w:rsid w:val="00197C9F"/>
    <w:rsid w:val="001A4467"/>
    <w:rsid w:val="001A583F"/>
    <w:rsid w:val="001C66D3"/>
    <w:rsid w:val="001C6B17"/>
    <w:rsid w:val="001D4A14"/>
    <w:rsid w:val="001D6E90"/>
    <w:rsid w:val="001E5110"/>
    <w:rsid w:val="001F4895"/>
    <w:rsid w:val="002023DB"/>
    <w:rsid w:val="002034F1"/>
    <w:rsid w:val="00204ADF"/>
    <w:rsid w:val="0020552C"/>
    <w:rsid w:val="00210F8D"/>
    <w:rsid w:val="0022298A"/>
    <w:rsid w:val="00224D81"/>
    <w:rsid w:val="00231904"/>
    <w:rsid w:val="00231E8D"/>
    <w:rsid w:val="00232BC5"/>
    <w:rsid w:val="00233B6C"/>
    <w:rsid w:val="00240A63"/>
    <w:rsid w:val="0024600D"/>
    <w:rsid w:val="00260A06"/>
    <w:rsid w:val="00261427"/>
    <w:rsid w:val="00272D40"/>
    <w:rsid w:val="0028562D"/>
    <w:rsid w:val="002A4971"/>
    <w:rsid w:val="002B432D"/>
    <w:rsid w:val="002B670A"/>
    <w:rsid w:val="002C2ABE"/>
    <w:rsid w:val="002C4DEB"/>
    <w:rsid w:val="002C7C29"/>
    <w:rsid w:val="002D631C"/>
    <w:rsid w:val="002E064A"/>
    <w:rsid w:val="002E1FA3"/>
    <w:rsid w:val="002E27B9"/>
    <w:rsid w:val="002E2E6C"/>
    <w:rsid w:val="002F1288"/>
    <w:rsid w:val="00314489"/>
    <w:rsid w:val="00320478"/>
    <w:rsid w:val="003227AC"/>
    <w:rsid w:val="00332C6D"/>
    <w:rsid w:val="00342A7F"/>
    <w:rsid w:val="00352CAF"/>
    <w:rsid w:val="003621A6"/>
    <w:rsid w:val="00365E64"/>
    <w:rsid w:val="00383EB8"/>
    <w:rsid w:val="0038467F"/>
    <w:rsid w:val="003914D3"/>
    <w:rsid w:val="003973A0"/>
    <w:rsid w:val="003A1EDD"/>
    <w:rsid w:val="003A6A72"/>
    <w:rsid w:val="003B1840"/>
    <w:rsid w:val="003D4269"/>
    <w:rsid w:val="003D62AA"/>
    <w:rsid w:val="003D69AA"/>
    <w:rsid w:val="003F100F"/>
    <w:rsid w:val="003F22CD"/>
    <w:rsid w:val="003F7942"/>
    <w:rsid w:val="00406DBB"/>
    <w:rsid w:val="0041038B"/>
    <w:rsid w:val="00412796"/>
    <w:rsid w:val="00414650"/>
    <w:rsid w:val="00416725"/>
    <w:rsid w:val="004168CF"/>
    <w:rsid w:val="0042584E"/>
    <w:rsid w:val="00434B63"/>
    <w:rsid w:val="00437A85"/>
    <w:rsid w:val="00442212"/>
    <w:rsid w:val="00445214"/>
    <w:rsid w:val="00445489"/>
    <w:rsid w:val="0044601A"/>
    <w:rsid w:val="0044601E"/>
    <w:rsid w:val="00456C04"/>
    <w:rsid w:val="0046564D"/>
    <w:rsid w:val="0047622C"/>
    <w:rsid w:val="00476EEA"/>
    <w:rsid w:val="00480A07"/>
    <w:rsid w:val="0048175E"/>
    <w:rsid w:val="004837C1"/>
    <w:rsid w:val="00483F08"/>
    <w:rsid w:val="00485F12"/>
    <w:rsid w:val="00486AAD"/>
    <w:rsid w:val="0049139D"/>
    <w:rsid w:val="004A23EC"/>
    <w:rsid w:val="004A758B"/>
    <w:rsid w:val="004B4D02"/>
    <w:rsid w:val="004C0E63"/>
    <w:rsid w:val="004C48AA"/>
    <w:rsid w:val="004C516F"/>
    <w:rsid w:val="004C75F6"/>
    <w:rsid w:val="004D14A7"/>
    <w:rsid w:val="004E0206"/>
    <w:rsid w:val="004E125F"/>
    <w:rsid w:val="004E14CC"/>
    <w:rsid w:val="004E3EFF"/>
    <w:rsid w:val="004F4717"/>
    <w:rsid w:val="004F7934"/>
    <w:rsid w:val="00502E41"/>
    <w:rsid w:val="0051095E"/>
    <w:rsid w:val="00515227"/>
    <w:rsid w:val="00515276"/>
    <w:rsid w:val="00520682"/>
    <w:rsid w:val="00561DEB"/>
    <w:rsid w:val="00562113"/>
    <w:rsid w:val="0056738B"/>
    <w:rsid w:val="0057199E"/>
    <w:rsid w:val="005721E4"/>
    <w:rsid w:val="005777CB"/>
    <w:rsid w:val="00584395"/>
    <w:rsid w:val="00586B20"/>
    <w:rsid w:val="00593EF3"/>
    <w:rsid w:val="0059537A"/>
    <w:rsid w:val="005B6F65"/>
    <w:rsid w:val="005C3CA2"/>
    <w:rsid w:val="005D15CC"/>
    <w:rsid w:val="005E6ACC"/>
    <w:rsid w:val="005F56A7"/>
    <w:rsid w:val="00607E0B"/>
    <w:rsid w:val="0061258A"/>
    <w:rsid w:val="0061706F"/>
    <w:rsid w:val="006248DA"/>
    <w:rsid w:val="00626B0F"/>
    <w:rsid w:val="00637920"/>
    <w:rsid w:val="00644993"/>
    <w:rsid w:val="006458B0"/>
    <w:rsid w:val="00650785"/>
    <w:rsid w:val="006522B2"/>
    <w:rsid w:val="00655355"/>
    <w:rsid w:val="00657400"/>
    <w:rsid w:val="00662C26"/>
    <w:rsid w:val="006655D8"/>
    <w:rsid w:val="00667A46"/>
    <w:rsid w:val="00667B9C"/>
    <w:rsid w:val="00676E37"/>
    <w:rsid w:val="006800B5"/>
    <w:rsid w:val="00682696"/>
    <w:rsid w:val="0069487C"/>
    <w:rsid w:val="006A15B5"/>
    <w:rsid w:val="006B4494"/>
    <w:rsid w:val="006D254A"/>
    <w:rsid w:val="006E76A5"/>
    <w:rsid w:val="00704BE3"/>
    <w:rsid w:val="00717A04"/>
    <w:rsid w:val="007208AD"/>
    <w:rsid w:val="0072348A"/>
    <w:rsid w:val="00731287"/>
    <w:rsid w:val="00733661"/>
    <w:rsid w:val="007359B9"/>
    <w:rsid w:val="007371A9"/>
    <w:rsid w:val="00770526"/>
    <w:rsid w:val="00775E9C"/>
    <w:rsid w:val="00777DE5"/>
    <w:rsid w:val="00777E99"/>
    <w:rsid w:val="00780650"/>
    <w:rsid w:val="007860B9"/>
    <w:rsid w:val="00787E18"/>
    <w:rsid w:val="00794988"/>
    <w:rsid w:val="007A37FE"/>
    <w:rsid w:val="007D5FFB"/>
    <w:rsid w:val="007D6478"/>
    <w:rsid w:val="007E6AF1"/>
    <w:rsid w:val="007E6B66"/>
    <w:rsid w:val="00806D26"/>
    <w:rsid w:val="00810166"/>
    <w:rsid w:val="00810E39"/>
    <w:rsid w:val="00810F99"/>
    <w:rsid w:val="0081466B"/>
    <w:rsid w:val="00832CB5"/>
    <w:rsid w:val="008406FE"/>
    <w:rsid w:val="008505A5"/>
    <w:rsid w:val="00850629"/>
    <w:rsid w:val="0085483A"/>
    <w:rsid w:val="00863AC8"/>
    <w:rsid w:val="0086504E"/>
    <w:rsid w:val="00874576"/>
    <w:rsid w:val="00874781"/>
    <w:rsid w:val="00875FB1"/>
    <w:rsid w:val="0087670C"/>
    <w:rsid w:val="00876B5D"/>
    <w:rsid w:val="008A0AE6"/>
    <w:rsid w:val="008C036A"/>
    <w:rsid w:val="008D7D4E"/>
    <w:rsid w:val="008E63B0"/>
    <w:rsid w:val="008F32D0"/>
    <w:rsid w:val="009134F0"/>
    <w:rsid w:val="0091560B"/>
    <w:rsid w:val="00916916"/>
    <w:rsid w:val="00930FD7"/>
    <w:rsid w:val="0093284E"/>
    <w:rsid w:val="00944121"/>
    <w:rsid w:val="0094425E"/>
    <w:rsid w:val="00954D71"/>
    <w:rsid w:val="0096088E"/>
    <w:rsid w:val="00961D6B"/>
    <w:rsid w:val="00962C65"/>
    <w:rsid w:val="009637E6"/>
    <w:rsid w:val="00975A4A"/>
    <w:rsid w:val="00981B5A"/>
    <w:rsid w:val="00986517"/>
    <w:rsid w:val="00991750"/>
    <w:rsid w:val="0099290C"/>
    <w:rsid w:val="00994451"/>
    <w:rsid w:val="00997051"/>
    <w:rsid w:val="009B0D60"/>
    <w:rsid w:val="009B0E67"/>
    <w:rsid w:val="009B1BBE"/>
    <w:rsid w:val="009D5C79"/>
    <w:rsid w:val="009E15F8"/>
    <w:rsid w:val="009F092B"/>
    <w:rsid w:val="009F0E99"/>
    <w:rsid w:val="00A063C7"/>
    <w:rsid w:val="00A07A8A"/>
    <w:rsid w:val="00A12CBF"/>
    <w:rsid w:val="00A13D3A"/>
    <w:rsid w:val="00A15544"/>
    <w:rsid w:val="00A220DB"/>
    <w:rsid w:val="00A24217"/>
    <w:rsid w:val="00A27542"/>
    <w:rsid w:val="00A3184B"/>
    <w:rsid w:val="00A31DF3"/>
    <w:rsid w:val="00A347F8"/>
    <w:rsid w:val="00A41179"/>
    <w:rsid w:val="00A415A9"/>
    <w:rsid w:val="00A44E28"/>
    <w:rsid w:val="00A52853"/>
    <w:rsid w:val="00A570A4"/>
    <w:rsid w:val="00A712E9"/>
    <w:rsid w:val="00A75AE0"/>
    <w:rsid w:val="00A7752F"/>
    <w:rsid w:val="00A86212"/>
    <w:rsid w:val="00A86825"/>
    <w:rsid w:val="00A91E39"/>
    <w:rsid w:val="00A95711"/>
    <w:rsid w:val="00A963B4"/>
    <w:rsid w:val="00A96482"/>
    <w:rsid w:val="00AA51D1"/>
    <w:rsid w:val="00AA7CF6"/>
    <w:rsid w:val="00AB44CE"/>
    <w:rsid w:val="00AC51DB"/>
    <w:rsid w:val="00AE2950"/>
    <w:rsid w:val="00AF1945"/>
    <w:rsid w:val="00AF3203"/>
    <w:rsid w:val="00AF32EA"/>
    <w:rsid w:val="00B05E72"/>
    <w:rsid w:val="00B1260E"/>
    <w:rsid w:val="00B23971"/>
    <w:rsid w:val="00B31DB5"/>
    <w:rsid w:val="00B324EF"/>
    <w:rsid w:val="00B33074"/>
    <w:rsid w:val="00B37F9E"/>
    <w:rsid w:val="00B46245"/>
    <w:rsid w:val="00B51F7D"/>
    <w:rsid w:val="00B56591"/>
    <w:rsid w:val="00B57267"/>
    <w:rsid w:val="00B57CB8"/>
    <w:rsid w:val="00B60C10"/>
    <w:rsid w:val="00B62E6D"/>
    <w:rsid w:val="00B666C5"/>
    <w:rsid w:val="00B7472F"/>
    <w:rsid w:val="00B7756B"/>
    <w:rsid w:val="00B8381D"/>
    <w:rsid w:val="00B87E80"/>
    <w:rsid w:val="00B957EA"/>
    <w:rsid w:val="00BA0F81"/>
    <w:rsid w:val="00BA23EB"/>
    <w:rsid w:val="00BD05CA"/>
    <w:rsid w:val="00BD2758"/>
    <w:rsid w:val="00BD687E"/>
    <w:rsid w:val="00BD7B0A"/>
    <w:rsid w:val="00BE0F9D"/>
    <w:rsid w:val="00BF2168"/>
    <w:rsid w:val="00BF3370"/>
    <w:rsid w:val="00BF453B"/>
    <w:rsid w:val="00BF4B98"/>
    <w:rsid w:val="00C00B05"/>
    <w:rsid w:val="00C06EC4"/>
    <w:rsid w:val="00C104AC"/>
    <w:rsid w:val="00C13AB4"/>
    <w:rsid w:val="00C168A2"/>
    <w:rsid w:val="00C314FF"/>
    <w:rsid w:val="00C3217E"/>
    <w:rsid w:val="00C419F6"/>
    <w:rsid w:val="00C43EBF"/>
    <w:rsid w:val="00C445C4"/>
    <w:rsid w:val="00C53B4C"/>
    <w:rsid w:val="00C56475"/>
    <w:rsid w:val="00C600AE"/>
    <w:rsid w:val="00C6253B"/>
    <w:rsid w:val="00C7085D"/>
    <w:rsid w:val="00C8553E"/>
    <w:rsid w:val="00C875D8"/>
    <w:rsid w:val="00C921E2"/>
    <w:rsid w:val="00CA62A2"/>
    <w:rsid w:val="00CB4AAF"/>
    <w:rsid w:val="00CC1460"/>
    <w:rsid w:val="00CC1BBF"/>
    <w:rsid w:val="00CC4444"/>
    <w:rsid w:val="00CC5875"/>
    <w:rsid w:val="00CD2498"/>
    <w:rsid w:val="00CD4F1C"/>
    <w:rsid w:val="00CD7D10"/>
    <w:rsid w:val="00CF438B"/>
    <w:rsid w:val="00CF5EC3"/>
    <w:rsid w:val="00D1494E"/>
    <w:rsid w:val="00D164A3"/>
    <w:rsid w:val="00D214E1"/>
    <w:rsid w:val="00D24D9D"/>
    <w:rsid w:val="00D252EA"/>
    <w:rsid w:val="00D31308"/>
    <w:rsid w:val="00D3201A"/>
    <w:rsid w:val="00D3245B"/>
    <w:rsid w:val="00D4080F"/>
    <w:rsid w:val="00D43C6B"/>
    <w:rsid w:val="00D67784"/>
    <w:rsid w:val="00D75771"/>
    <w:rsid w:val="00D80D41"/>
    <w:rsid w:val="00D810F0"/>
    <w:rsid w:val="00D913D8"/>
    <w:rsid w:val="00DA4D9C"/>
    <w:rsid w:val="00DA68A2"/>
    <w:rsid w:val="00DD2328"/>
    <w:rsid w:val="00DD7257"/>
    <w:rsid w:val="00DE0E1B"/>
    <w:rsid w:val="00E00101"/>
    <w:rsid w:val="00E01176"/>
    <w:rsid w:val="00E01EF0"/>
    <w:rsid w:val="00E0732F"/>
    <w:rsid w:val="00E10099"/>
    <w:rsid w:val="00E10694"/>
    <w:rsid w:val="00E16C1D"/>
    <w:rsid w:val="00E2138B"/>
    <w:rsid w:val="00E2176D"/>
    <w:rsid w:val="00E306B5"/>
    <w:rsid w:val="00E34C34"/>
    <w:rsid w:val="00E53A0D"/>
    <w:rsid w:val="00E6519D"/>
    <w:rsid w:val="00E73EA6"/>
    <w:rsid w:val="00E77784"/>
    <w:rsid w:val="00E800EA"/>
    <w:rsid w:val="00E859BB"/>
    <w:rsid w:val="00E85EC4"/>
    <w:rsid w:val="00E8670F"/>
    <w:rsid w:val="00E911EB"/>
    <w:rsid w:val="00EA1C16"/>
    <w:rsid w:val="00EA5A37"/>
    <w:rsid w:val="00EB3981"/>
    <w:rsid w:val="00EB481E"/>
    <w:rsid w:val="00EB4C2B"/>
    <w:rsid w:val="00EB666A"/>
    <w:rsid w:val="00EC24D7"/>
    <w:rsid w:val="00EF05D9"/>
    <w:rsid w:val="00F001F1"/>
    <w:rsid w:val="00F00CB0"/>
    <w:rsid w:val="00F02B1E"/>
    <w:rsid w:val="00F05B26"/>
    <w:rsid w:val="00F07E12"/>
    <w:rsid w:val="00F16C01"/>
    <w:rsid w:val="00F26780"/>
    <w:rsid w:val="00F34FBB"/>
    <w:rsid w:val="00F37AA2"/>
    <w:rsid w:val="00F41587"/>
    <w:rsid w:val="00F43FE9"/>
    <w:rsid w:val="00F55D29"/>
    <w:rsid w:val="00F60C75"/>
    <w:rsid w:val="00F63934"/>
    <w:rsid w:val="00F667F5"/>
    <w:rsid w:val="00F8572F"/>
    <w:rsid w:val="00F90129"/>
    <w:rsid w:val="00F9594D"/>
    <w:rsid w:val="00FB4D6D"/>
    <w:rsid w:val="00FD37BD"/>
    <w:rsid w:val="00FE1732"/>
    <w:rsid w:val="00FF1BA0"/>
    <w:rsid w:val="00FF5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D920B"/>
  <w15:chartTrackingRefBased/>
  <w15:docId w15:val="{1843DF7D-DCAC-47A3-ACF5-6555D5E6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00101"/>
    <w:pPr>
      <w:numPr>
        <w:numId w:val="1"/>
      </w:numPr>
      <w:spacing w:before="240" w:after="240" w:line="288" w:lineRule="auto"/>
      <w:outlineLvl w:val="0"/>
    </w:pPr>
    <w:rPr>
      <w:rFonts w:ascii="Times New Roman" w:eastAsia="宋体" w:hAnsi="Times New Roman" w:cs="Times New Roman"/>
      <w:sz w:val="30"/>
      <w:szCs w:val="30"/>
    </w:rPr>
  </w:style>
  <w:style w:type="paragraph" w:styleId="2">
    <w:name w:val="heading 2"/>
    <w:basedOn w:val="a"/>
    <w:next w:val="a"/>
    <w:link w:val="20"/>
    <w:uiPriority w:val="9"/>
    <w:unhideWhenUsed/>
    <w:qFormat/>
    <w:rsid w:val="00E00101"/>
    <w:pPr>
      <w:numPr>
        <w:ilvl w:val="1"/>
        <w:numId w:val="1"/>
      </w:numPr>
      <w:spacing w:before="120" w:after="120" w:line="288" w:lineRule="auto"/>
      <w:outlineLvl w:val="1"/>
    </w:pPr>
    <w:rPr>
      <w:rFonts w:ascii="黑体" w:eastAsia="黑体" w:hAnsi="黑体" w:cs="Times New Roman"/>
      <w:sz w:val="28"/>
      <w:szCs w:val="28"/>
    </w:rPr>
  </w:style>
  <w:style w:type="paragraph" w:styleId="3">
    <w:name w:val="heading 3"/>
    <w:basedOn w:val="a"/>
    <w:next w:val="a"/>
    <w:link w:val="30"/>
    <w:uiPriority w:val="9"/>
    <w:unhideWhenUsed/>
    <w:qFormat/>
    <w:rsid w:val="00E00101"/>
    <w:pPr>
      <w:widowControl/>
      <w:numPr>
        <w:ilvl w:val="2"/>
        <w:numId w:val="1"/>
      </w:numPr>
      <w:spacing w:after="160" w:line="288" w:lineRule="auto"/>
      <w:outlineLvl w:val="2"/>
    </w:pPr>
    <w:rPr>
      <w:rFonts w:ascii="黑体" w:eastAsia="黑体" w:hAnsi="黑体" w:cs="Times New Roman"/>
      <w:kern w:val="0"/>
      <w:sz w:val="24"/>
      <w:szCs w:val="24"/>
    </w:rPr>
  </w:style>
  <w:style w:type="paragraph" w:styleId="4">
    <w:name w:val="heading 4"/>
    <w:basedOn w:val="a"/>
    <w:next w:val="a"/>
    <w:link w:val="40"/>
    <w:uiPriority w:val="9"/>
    <w:unhideWhenUsed/>
    <w:qFormat/>
    <w:rsid w:val="00E00101"/>
    <w:pPr>
      <w:keepNext/>
      <w:keepLines/>
      <w:widowControl/>
      <w:numPr>
        <w:ilvl w:val="3"/>
        <w:numId w:val="1"/>
      </w:numPr>
      <w:spacing w:before="200" w:line="288" w:lineRule="auto"/>
      <w:jc w:val="left"/>
      <w:outlineLvl w:val="3"/>
    </w:pPr>
    <w:rPr>
      <w:rFonts w:asciiTheme="majorHAnsi" w:eastAsiaTheme="majorEastAsia" w:hAnsiTheme="majorHAnsi" w:cstheme="majorBidi"/>
      <w:b/>
      <w:bCs/>
      <w:i/>
      <w:iCs/>
      <w:color w:val="5B9BD5" w:themeColor="accent1"/>
      <w:kern w:val="0"/>
      <w:sz w:val="24"/>
      <w:szCs w:val="24"/>
    </w:rPr>
  </w:style>
  <w:style w:type="paragraph" w:styleId="5">
    <w:name w:val="heading 5"/>
    <w:basedOn w:val="a"/>
    <w:next w:val="a"/>
    <w:link w:val="50"/>
    <w:uiPriority w:val="9"/>
    <w:semiHidden/>
    <w:unhideWhenUsed/>
    <w:qFormat/>
    <w:rsid w:val="00E00101"/>
    <w:pPr>
      <w:keepNext/>
      <w:keepLines/>
      <w:widowControl/>
      <w:numPr>
        <w:ilvl w:val="4"/>
        <w:numId w:val="1"/>
      </w:numPr>
      <w:spacing w:before="200" w:line="288" w:lineRule="auto"/>
      <w:jc w:val="left"/>
      <w:outlineLvl w:val="4"/>
    </w:pPr>
    <w:rPr>
      <w:rFonts w:asciiTheme="majorHAnsi" w:eastAsiaTheme="majorEastAsia" w:hAnsiTheme="majorHAnsi" w:cstheme="majorBidi"/>
      <w:color w:val="1F4D78" w:themeColor="accent1" w:themeShade="7F"/>
      <w:kern w:val="0"/>
      <w:sz w:val="24"/>
      <w:szCs w:val="24"/>
    </w:rPr>
  </w:style>
  <w:style w:type="paragraph" w:styleId="6">
    <w:name w:val="heading 6"/>
    <w:basedOn w:val="a"/>
    <w:next w:val="a"/>
    <w:link w:val="60"/>
    <w:uiPriority w:val="9"/>
    <w:semiHidden/>
    <w:unhideWhenUsed/>
    <w:qFormat/>
    <w:rsid w:val="00E00101"/>
    <w:pPr>
      <w:keepNext/>
      <w:keepLines/>
      <w:widowControl/>
      <w:numPr>
        <w:ilvl w:val="5"/>
        <w:numId w:val="1"/>
      </w:numPr>
      <w:spacing w:before="200" w:line="288" w:lineRule="auto"/>
      <w:jc w:val="left"/>
      <w:outlineLvl w:val="5"/>
    </w:pPr>
    <w:rPr>
      <w:rFonts w:asciiTheme="majorHAnsi" w:eastAsiaTheme="majorEastAsia" w:hAnsiTheme="majorHAnsi" w:cstheme="majorBidi"/>
      <w:i/>
      <w:iCs/>
      <w:color w:val="1F4D78" w:themeColor="accent1" w:themeShade="7F"/>
      <w:kern w:val="0"/>
      <w:sz w:val="24"/>
      <w:szCs w:val="24"/>
    </w:rPr>
  </w:style>
  <w:style w:type="paragraph" w:styleId="7">
    <w:name w:val="heading 7"/>
    <w:basedOn w:val="a"/>
    <w:next w:val="a"/>
    <w:link w:val="70"/>
    <w:uiPriority w:val="9"/>
    <w:semiHidden/>
    <w:unhideWhenUsed/>
    <w:qFormat/>
    <w:rsid w:val="00E00101"/>
    <w:pPr>
      <w:keepNext/>
      <w:keepLines/>
      <w:widowControl/>
      <w:numPr>
        <w:ilvl w:val="6"/>
        <w:numId w:val="1"/>
      </w:numPr>
      <w:spacing w:before="200" w:line="288" w:lineRule="auto"/>
      <w:jc w:val="left"/>
      <w:outlineLvl w:val="6"/>
    </w:pPr>
    <w:rPr>
      <w:rFonts w:asciiTheme="majorHAnsi" w:eastAsiaTheme="majorEastAsia" w:hAnsiTheme="majorHAnsi" w:cstheme="majorBidi"/>
      <w:i/>
      <w:iCs/>
      <w:color w:val="404040" w:themeColor="text1" w:themeTint="BF"/>
      <w:kern w:val="0"/>
      <w:sz w:val="24"/>
      <w:szCs w:val="24"/>
    </w:rPr>
  </w:style>
  <w:style w:type="paragraph" w:styleId="8">
    <w:name w:val="heading 8"/>
    <w:basedOn w:val="a"/>
    <w:next w:val="a"/>
    <w:link w:val="80"/>
    <w:uiPriority w:val="9"/>
    <w:semiHidden/>
    <w:unhideWhenUsed/>
    <w:qFormat/>
    <w:rsid w:val="00E00101"/>
    <w:pPr>
      <w:keepNext/>
      <w:keepLines/>
      <w:widowControl/>
      <w:numPr>
        <w:ilvl w:val="7"/>
        <w:numId w:val="1"/>
      </w:numPr>
      <w:spacing w:before="200" w:line="288" w:lineRule="auto"/>
      <w:jc w:val="left"/>
      <w:outlineLvl w:val="7"/>
    </w:pPr>
    <w:rPr>
      <w:rFonts w:asciiTheme="majorHAnsi" w:eastAsiaTheme="majorEastAsia" w:hAnsiTheme="majorHAnsi" w:cstheme="majorBidi"/>
      <w:color w:val="404040" w:themeColor="text1" w:themeTint="BF"/>
      <w:kern w:val="0"/>
      <w:sz w:val="20"/>
      <w:szCs w:val="20"/>
    </w:rPr>
  </w:style>
  <w:style w:type="paragraph" w:styleId="9">
    <w:name w:val="heading 9"/>
    <w:basedOn w:val="a"/>
    <w:next w:val="a"/>
    <w:link w:val="90"/>
    <w:uiPriority w:val="9"/>
    <w:semiHidden/>
    <w:unhideWhenUsed/>
    <w:qFormat/>
    <w:rsid w:val="00E00101"/>
    <w:pPr>
      <w:keepNext/>
      <w:keepLines/>
      <w:widowControl/>
      <w:numPr>
        <w:ilvl w:val="8"/>
        <w:numId w:val="1"/>
      </w:numPr>
      <w:spacing w:before="200" w:line="288"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3E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3EBF"/>
    <w:rPr>
      <w:sz w:val="18"/>
      <w:szCs w:val="18"/>
    </w:rPr>
  </w:style>
  <w:style w:type="paragraph" w:styleId="a5">
    <w:name w:val="footer"/>
    <w:basedOn w:val="a"/>
    <w:link w:val="a6"/>
    <w:uiPriority w:val="99"/>
    <w:unhideWhenUsed/>
    <w:rsid w:val="00C43EBF"/>
    <w:pPr>
      <w:tabs>
        <w:tab w:val="center" w:pos="4153"/>
        <w:tab w:val="right" w:pos="8306"/>
      </w:tabs>
      <w:snapToGrid w:val="0"/>
      <w:jc w:val="left"/>
    </w:pPr>
    <w:rPr>
      <w:sz w:val="18"/>
      <w:szCs w:val="18"/>
    </w:rPr>
  </w:style>
  <w:style w:type="character" w:customStyle="1" w:styleId="a6">
    <w:name w:val="页脚 字符"/>
    <w:basedOn w:val="a0"/>
    <w:link w:val="a5"/>
    <w:uiPriority w:val="99"/>
    <w:rsid w:val="00C43EBF"/>
    <w:rPr>
      <w:sz w:val="18"/>
      <w:szCs w:val="18"/>
    </w:rPr>
  </w:style>
  <w:style w:type="character" w:customStyle="1" w:styleId="10">
    <w:name w:val="标题 1 字符"/>
    <w:basedOn w:val="a0"/>
    <w:link w:val="1"/>
    <w:uiPriority w:val="9"/>
    <w:rsid w:val="00E00101"/>
    <w:rPr>
      <w:rFonts w:ascii="Times New Roman" w:eastAsia="宋体" w:hAnsi="Times New Roman" w:cs="Times New Roman"/>
      <w:sz w:val="30"/>
      <w:szCs w:val="30"/>
    </w:rPr>
  </w:style>
  <w:style w:type="character" w:customStyle="1" w:styleId="20">
    <w:name w:val="标题 2 字符"/>
    <w:basedOn w:val="a0"/>
    <w:link w:val="2"/>
    <w:uiPriority w:val="9"/>
    <w:rsid w:val="00E00101"/>
    <w:rPr>
      <w:rFonts w:ascii="黑体" w:eastAsia="黑体" w:hAnsi="黑体" w:cs="Times New Roman"/>
      <w:sz w:val="28"/>
      <w:szCs w:val="28"/>
    </w:rPr>
  </w:style>
  <w:style w:type="character" w:customStyle="1" w:styleId="30">
    <w:name w:val="标题 3 字符"/>
    <w:basedOn w:val="a0"/>
    <w:link w:val="3"/>
    <w:uiPriority w:val="9"/>
    <w:rsid w:val="00E00101"/>
    <w:rPr>
      <w:rFonts w:ascii="黑体" w:eastAsia="黑体" w:hAnsi="黑体" w:cs="Times New Roman"/>
      <w:kern w:val="0"/>
      <w:sz w:val="24"/>
      <w:szCs w:val="24"/>
    </w:rPr>
  </w:style>
  <w:style w:type="character" w:customStyle="1" w:styleId="40">
    <w:name w:val="标题 4 字符"/>
    <w:basedOn w:val="a0"/>
    <w:link w:val="4"/>
    <w:uiPriority w:val="9"/>
    <w:rsid w:val="00E00101"/>
    <w:rPr>
      <w:rFonts w:asciiTheme="majorHAnsi" w:eastAsiaTheme="majorEastAsia" w:hAnsiTheme="majorHAnsi" w:cstheme="majorBidi"/>
      <w:b/>
      <w:bCs/>
      <w:i/>
      <w:iCs/>
      <w:color w:val="5B9BD5" w:themeColor="accent1"/>
      <w:kern w:val="0"/>
      <w:sz w:val="24"/>
      <w:szCs w:val="24"/>
    </w:rPr>
  </w:style>
  <w:style w:type="character" w:customStyle="1" w:styleId="50">
    <w:name w:val="标题 5 字符"/>
    <w:basedOn w:val="a0"/>
    <w:link w:val="5"/>
    <w:uiPriority w:val="9"/>
    <w:semiHidden/>
    <w:rsid w:val="00E00101"/>
    <w:rPr>
      <w:rFonts w:asciiTheme="majorHAnsi" w:eastAsiaTheme="majorEastAsia" w:hAnsiTheme="majorHAnsi" w:cstheme="majorBidi"/>
      <w:color w:val="1F4D78" w:themeColor="accent1" w:themeShade="7F"/>
      <w:kern w:val="0"/>
      <w:sz w:val="24"/>
      <w:szCs w:val="24"/>
    </w:rPr>
  </w:style>
  <w:style w:type="character" w:customStyle="1" w:styleId="60">
    <w:name w:val="标题 6 字符"/>
    <w:basedOn w:val="a0"/>
    <w:link w:val="6"/>
    <w:uiPriority w:val="9"/>
    <w:semiHidden/>
    <w:rsid w:val="00E00101"/>
    <w:rPr>
      <w:rFonts w:asciiTheme="majorHAnsi" w:eastAsiaTheme="majorEastAsia" w:hAnsiTheme="majorHAnsi" w:cstheme="majorBidi"/>
      <w:i/>
      <w:iCs/>
      <w:color w:val="1F4D78" w:themeColor="accent1" w:themeShade="7F"/>
      <w:kern w:val="0"/>
      <w:sz w:val="24"/>
      <w:szCs w:val="24"/>
    </w:rPr>
  </w:style>
  <w:style w:type="character" w:customStyle="1" w:styleId="70">
    <w:name w:val="标题 7 字符"/>
    <w:basedOn w:val="a0"/>
    <w:link w:val="7"/>
    <w:uiPriority w:val="9"/>
    <w:semiHidden/>
    <w:rsid w:val="00E00101"/>
    <w:rPr>
      <w:rFonts w:asciiTheme="majorHAnsi" w:eastAsiaTheme="majorEastAsia" w:hAnsiTheme="majorHAnsi" w:cstheme="majorBidi"/>
      <w:i/>
      <w:iCs/>
      <w:color w:val="404040" w:themeColor="text1" w:themeTint="BF"/>
      <w:kern w:val="0"/>
      <w:sz w:val="24"/>
      <w:szCs w:val="24"/>
    </w:rPr>
  </w:style>
  <w:style w:type="character" w:customStyle="1" w:styleId="80">
    <w:name w:val="标题 8 字符"/>
    <w:basedOn w:val="a0"/>
    <w:link w:val="8"/>
    <w:uiPriority w:val="9"/>
    <w:semiHidden/>
    <w:rsid w:val="00E00101"/>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E00101"/>
    <w:rPr>
      <w:rFonts w:asciiTheme="majorHAnsi" w:eastAsiaTheme="majorEastAsia" w:hAnsiTheme="majorHAnsi" w:cstheme="majorBidi"/>
      <w:i/>
      <w:iCs/>
      <w:color w:val="404040" w:themeColor="text1" w:themeTint="BF"/>
      <w:kern w:val="0"/>
      <w:sz w:val="20"/>
      <w:szCs w:val="20"/>
    </w:rPr>
  </w:style>
  <w:style w:type="paragraph" w:styleId="a7">
    <w:name w:val="Balloon Text"/>
    <w:basedOn w:val="a"/>
    <w:link w:val="a8"/>
    <w:uiPriority w:val="99"/>
    <w:semiHidden/>
    <w:unhideWhenUsed/>
    <w:rsid w:val="00B666C5"/>
    <w:rPr>
      <w:rFonts w:ascii="Segoe UI" w:hAnsi="Segoe UI" w:cs="Segoe UI"/>
      <w:sz w:val="18"/>
      <w:szCs w:val="18"/>
    </w:rPr>
  </w:style>
  <w:style w:type="character" w:customStyle="1" w:styleId="a8">
    <w:name w:val="批注框文本 字符"/>
    <w:basedOn w:val="a0"/>
    <w:link w:val="a7"/>
    <w:uiPriority w:val="99"/>
    <w:semiHidden/>
    <w:rsid w:val="00B666C5"/>
    <w:rPr>
      <w:rFonts w:ascii="Segoe UI" w:hAnsi="Segoe UI" w:cs="Segoe UI"/>
      <w:sz w:val="18"/>
      <w:szCs w:val="18"/>
    </w:rPr>
  </w:style>
  <w:style w:type="character" w:styleId="a9">
    <w:name w:val="annotation reference"/>
    <w:basedOn w:val="a0"/>
    <w:uiPriority w:val="99"/>
    <w:semiHidden/>
    <w:unhideWhenUsed/>
    <w:rsid w:val="00B666C5"/>
    <w:rPr>
      <w:sz w:val="16"/>
      <w:szCs w:val="16"/>
    </w:rPr>
  </w:style>
  <w:style w:type="paragraph" w:styleId="aa">
    <w:name w:val="annotation text"/>
    <w:basedOn w:val="a"/>
    <w:link w:val="ab"/>
    <w:uiPriority w:val="99"/>
    <w:semiHidden/>
    <w:unhideWhenUsed/>
    <w:rsid w:val="00B666C5"/>
    <w:rPr>
      <w:sz w:val="20"/>
      <w:szCs w:val="20"/>
    </w:rPr>
  </w:style>
  <w:style w:type="character" w:customStyle="1" w:styleId="ab">
    <w:name w:val="批注文字 字符"/>
    <w:basedOn w:val="a0"/>
    <w:link w:val="aa"/>
    <w:uiPriority w:val="99"/>
    <w:semiHidden/>
    <w:rsid w:val="00B666C5"/>
    <w:rPr>
      <w:sz w:val="20"/>
      <w:szCs w:val="20"/>
    </w:rPr>
  </w:style>
  <w:style w:type="paragraph" w:styleId="ac">
    <w:name w:val="annotation subject"/>
    <w:basedOn w:val="aa"/>
    <w:next w:val="aa"/>
    <w:link w:val="ad"/>
    <w:uiPriority w:val="99"/>
    <w:semiHidden/>
    <w:unhideWhenUsed/>
    <w:rsid w:val="00B666C5"/>
    <w:rPr>
      <w:b/>
      <w:bCs/>
    </w:rPr>
  </w:style>
  <w:style w:type="character" w:customStyle="1" w:styleId="ad">
    <w:name w:val="批注主题 字符"/>
    <w:basedOn w:val="ab"/>
    <w:link w:val="ac"/>
    <w:uiPriority w:val="99"/>
    <w:semiHidden/>
    <w:rsid w:val="00B666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224</Words>
  <Characters>1277</Characters>
  <Application>Microsoft Office Word</Application>
  <DocSecurity>0</DocSecurity>
  <Lines>10</Lines>
  <Paragraphs>2</Paragraphs>
  <ScaleCrop>false</ScaleCrop>
  <Company>PKU</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 Chen</dc:creator>
  <cp:keywords/>
  <dc:description/>
  <cp:lastModifiedBy>Yuyan Chen</cp:lastModifiedBy>
  <cp:revision>4</cp:revision>
  <dcterms:created xsi:type="dcterms:W3CDTF">2016-04-17T15:11:00Z</dcterms:created>
  <dcterms:modified xsi:type="dcterms:W3CDTF">2016-04-18T02:56:00Z</dcterms:modified>
</cp:coreProperties>
</file>