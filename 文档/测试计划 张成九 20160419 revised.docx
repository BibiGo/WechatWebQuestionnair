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1F" w:rsidRPr="001C50B7" w:rsidRDefault="008E4A24" w:rsidP="008E4A24">
      <w:pPr>
        <w:rPr>
          <w:b/>
          <w:sz w:val="32"/>
        </w:rPr>
      </w:pPr>
      <w:r w:rsidRPr="001C50B7">
        <w:rPr>
          <w:rFonts w:hint="eastAsia"/>
          <w:b/>
          <w:sz w:val="32"/>
        </w:rPr>
        <w:t xml:space="preserve">8. </w:t>
      </w:r>
      <w:r w:rsidR="0094760D" w:rsidRPr="001C50B7">
        <w:rPr>
          <w:b/>
          <w:sz w:val="32"/>
        </w:rPr>
        <w:t>测试计划</w:t>
      </w:r>
    </w:p>
    <w:p w:rsidR="0094760D" w:rsidRDefault="0094760D" w:rsidP="005C5166">
      <w:pPr>
        <w:jc w:val="left"/>
      </w:pPr>
      <w:bookmarkStart w:id="0" w:name="_GoBack"/>
    </w:p>
    <w:p w:rsidR="008E4A24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8.1 </w:t>
      </w:r>
      <w:r w:rsidR="0047495B" w:rsidRPr="001C50B7">
        <w:rPr>
          <w:b/>
          <w:sz w:val="28"/>
        </w:rPr>
        <w:t>引言</w:t>
      </w:r>
    </w:p>
    <w:p w:rsidR="0047495B" w:rsidRPr="001C50B7" w:rsidRDefault="0047495B" w:rsidP="008E4A24">
      <w:pPr>
        <w:ind w:firstLine="420"/>
        <w:jc w:val="left"/>
        <w:rPr>
          <w:sz w:val="24"/>
        </w:rPr>
      </w:pP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测试台普木科技旗下</w:t>
      </w:r>
      <w:r w:rsidR="00BD6E9A" w:rsidRPr="001C50B7">
        <w:rPr>
          <w:sz w:val="24"/>
        </w:rPr>
        <w:t>微信意见收集及签到系统中的各个模块是否满足各类用户的需求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并测试该系统是否存在</w:t>
      </w:r>
      <w:r w:rsidR="00BD6E9A" w:rsidRPr="001C50B7">
        <w:rPr>
          <w:sz w:val="24"/>
        </w:rPr>
        <w:t>bug</w:t>
      </w:r>
      <w:r w:rsidR="00BD6E9A" w:rsidRPr="001C50B7">
        <w:rPr>
          <w:rFonts w:hint="eastAsia"/>
          <w:sz w:val="24"/>
        </w:rPr>
        <w:t>。</w:t>
      </w:r>
      <w:r w:rsidR="00BD6E9A" w:rsidRPr="001C50B7">
        <w:rPr>
          <w:sz w:val="24"/>
        </w:rPr>
        <w:t>希望能通过测试找到尽可能多的系统漏洞与不足之处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及时向工程人员反馈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同时发现潜在的问题</w:t>
      </w:r>
      <w:r w:rsidR="00BD6E9A" w:rsidRPr="001C50B7">
        <w:rPr>
          <w:rFonts w:hint="eastAsia"/>
          <w:sz w:val="24"/>
        </w:rPr>
        <w:t>，</w:t>
      </w:r>
      <w:r w:rsidR="00BD6E9A" w:rsidRPr="001C50B7">
        <w:rPr>
          <w:sz w:val="24"/>
        </w:rPr>
        <w:t>从而能够在软件正式投放给用户之前使系统的运行达到最优状态</w:t>
      </w:r>
      <w:r w:rsidR="00BD6E9A" w:rsidRPr="001C50B7">
        <w:rPr>
          <w:rFonts w:hint="eastAsia"/>
          <w:sz w:val="24"/>
        </w:rPr>
        <w:t>。</w:t>
      </w:r>
    </w:p>
    <w:p w:rsidR="00BD6E9A" w:rsidRPr="001C50B7" w:rsidDel="00667021" w:rsidRDefault="00BD6E9A" w:rsidP="005C5166">
      <w:pPr>
        <w:jc w:val="left"/>
        <w:rPr>
          <w:del w:id="1" w:author="k wn" w:date="2016-04-19T23:30:00Z"/>
          <w:sz w:val="24"/>
        </w:rPr>
      </w:pPr>
      <w:del w:id="2" w:author="k wn" w:date="2016-04-19T23:30:00Z">
        <w:r w:rsidRPr="001C50B7" w:rsidDel="00667021">
          <w:rPr>
            <w:sz w:val="24"/>
          </w:rPr>
          <w:tab/>
        </w:r>
        <w:r w:rsidRPr="001C50B7" w:rsidDel="00667021">
          <w:rPr>
            <w:sz w:val="24"/>
          </w:rPr>
          <w:delText>背景</w:delText>
        </w:r>
        <w:r w:rsidRPr="001C50B7" w:rsidDel="00667021">
          <w:rPr>
            <w:rFonts w:hint="eastAsia"/>
            <w:sz w:val="24"/>
          </w:rPr>
          <w:delText>：</w:delText>
        </w:r>
        <w:r w:rsidRPr="001C50B7" w:rsidDel="00667021">
          <w:rPr>
            <w:sz w:val="24"/>
          </w:rPr>
          <w:delText>本项目所测试的主体为微信平台下运行的意见收集及签到系统</w:delText>
        </w:r>
        <w:r w:rsidRPr="001C50B7" w:rsidDel="00667021">
          <w:rPr>
            <w:rFonts w:hint="eastAsia"/>
            <w:sz w:val="24"/>
          </w:rPr>
          <w:delText>。该系统能够发布投票并收集汇总投票结果。该系统的主要任务是发布信息、收集信息、处理信息。测试工作将以此三部分为终点，辅之以用户登录、信息分享</w:delText>
        </w:r>
        <w:r w:rsidR="00E035C7" w:rsidRPr="001C50B7" w:rsidDel="00667021">
          <w:rPr>
            <w:rFonts w:hint="eastAsia"/>
            <w:sz w:val="24"/>
          </w:rPr>
          <w:delText>、后台管理</w:delText>
        </w:r>
        <w:r w:rsidRPr="001C50B7" w:rsidDel="00667021">
          <w:rPr>
            <w:rFonts w:hint="eastAsia"/>
            <w:sz w:val="24"/>
          </w:rPr>
          <w:delText>等过程的测试。</w:delText>
        </w:r>
      </w:del>
    </w:p>
    <w:p w:rsidR="0047495B" w:rsidRDefault="0047495B" w:rsidP="005C5166">
      <w:pPr>
        <w:jc w:val="left"/>
      </w:pPr>
    </w:p>
    <w:p w:rsidR="0094760D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8.2 </w:t>
      </w:r>
      <w:r w:rsidR="0094760D" w:rsidRPr="001C50B7">
        <w:rPr>
          <w:rFonts w:hint="eastAsia"/>
          <w:b/>
          <w:sz w:val="28"/>
        </w:rPr>
        <w:t>测试范围</w:t>
      </w:r>
    </w:p>
    <w:p w:rsidR="00E035C7" w:rsidRPr="001C50B7" w:rsidRDefault="00E035C7" w:rsidP="005C5166">
      <w:pPr>
        <w:jc w:val="left"/>
        <w:rPr>
          <w:sz w:val="24"/>
        </w:rPr>
      </w:pPr>
      <w:r>
        <w:tab/>
      </w:r>
      <w:r w:rsidRPr="001C50B7">
        <w:rPr>
          <w:sz w:val="24"/>
        </w:rPr>
        <w:t>本次测试主要测试软件的功能是否满足客户及后台操作人员的需求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性能是否优越以及系统所存在的问题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对系统的各个模块进行详细的测试并记录测试的结果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对测试的结果进行细致的分析处理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测试时对系统的各个功能模块进行拆分测试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每一个模块都要测试到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对所有可能的结果进行测试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以及对测试过程中存在的问题进行分析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然后提交测试的记录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最后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对系统存在的问题以及性能的测试进行全面分析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并给予记录</w:t>
      </w:r>
      <w:r w:rsidRPr="001C50B7">
        <w:rPr>
          <w:rFonts w:hint="eastAsia"/>
          <w:sz w:val="24"/>
        </w:rPr>
        <w:t>。</w:t>
      </w:r>
    </w:p>
    <w:p w:rsidR="00BD6E9A" w:rsidRPr="001C50B7" w:rsidRDefault="00BD6E9A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本次测试的内容包括</w:t>
      </w:r>
      <w:r w:rsidRPr="001C50B7">
        <w:rPr>
          <w:rFonts w:hint="eastAsia"/>
          <w:sz w:val="24"/>
        </w:rPr>
        <w:t>：</w:t>
      </w:r>
    </w:p>
    <w:p w:rsidR="00E035C7" w:rsidRPr="001C50B7" w:rsidRDefault="00E035C7" w:rsidP="005C5166">
      <w:pPr>
        <w:pStyle w:val="ListParagraph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初始化网页分享</w:t>
      </w:r>
    </w:p>
    <w:p w:rsidR="00E035C7" w:rsidRPr="001C50B7" w:rsidRDefault="00E035C7" w:rsidP="005C5166">
      <w:pPr>
        <w:pStyle w:val="ListParagraph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用户注册</w:t>
      </w:r>
    </w:p>
    <w:p w:rsidR="00BD6E9A" w:rsidRPr="001C50B7" w:rsidRDefault="00E035C7" w:rsidP="005C5166">
      <w:pPr>
        <w:pStyle w:val="ListParagraph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问卷设计与发布</w:t>
      </w:r>
    </w:p>
    <w:p w:rsidR="00E035C7" w:rsidRPr="001C50B7" w:rsidRDefault="00E035C7" w:rsidP="005C5166">
      <w:pPr>
        <w:pStyle w:val="ListParagraph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出勤统计</w:t>
      </w:r>
    </w:p>
    <w:p w:rsidR="00E035C7" w:rsidRPr="001C50B7" w:rsidRDefault="00E035C7" w:rsidP="005C5166">
      <w:pPr>
        <w:pStyle w:val="ListParagraph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问卷回答与提交</w:t>
      </w:r>
    </w:p>
    <w:p w:rsidR="00E035C7" w:rsidRPr="001C50B7" w:rsidRDefault="00E035C7" w:rsidP="005C5166">
      <w:pPr>
        <w:pStyle w:val="ListParagraph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后台数据管理</w:t>
      </w:r>
    </w:p>
    <w:p w:rsidR="00E035C7" w:rsidRPr="001C50B7" w:rsidRDefault="00E035C7" w:rsidP="005C5166">
      <w:pPr>
        <w:pStyle w:val="ListParagraph"/>
        <w:numPr>
          <w:ilvl w:val="2"/>
          <w:numId w:val="1"/>
        </w:numPr>
        <w:ind w:firstLineChars="0"/>
        <w:jc w:val="left"/>
        <w:rPr>
          <w:sz w:val="24"/>
        </w:rPr>
      </w:pPr>
      <w:r w:rsidRPr="001C50B7">
        <w:rPr>
          <w:sz w:val="24"/>
        </w:rPr>
        <w:t>性能测试</w:t>
      </w:r>
    </w:p>
    <w:p w:rsidR="0047495B" w:rsidRDefault="0047495B" w:rsidP="005C5166">
      <w:pPr>
        <w:jc w:val="left"/>
      </w:pPr>
    </w:p>
    <w:p w:rsidR="0047495B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8.3 </w:t>
      </w:r>
      <w:r w:rsidR="001D2911" w:rsidRPr="001C50B7">
        <w:rPr>
          <w:b/>
          <w:sz w:val="28"/>
        </w:rPr>
        <w:t>测试工具</w:t>
      </w:r>
      <w:r w:rsidRPr="001C50B7">
        <w:rPr>
          <w:rFonts w:hint="eastAsia"/>
          <w:b/>
          <w:sz w:val="28"/>
        </w:rPr>
        <w:t>：</w:t>
      </w:r>
    </w:p>
    <w:p w:rsidR="00667021" w:rsidRPr="007E69C1" w:rsidRDefault="00012408" w:rsidP="00667021">
      <w:pPr>
        <w:ind w:firstLine="420"/>
        <w:jc w:val="left"/>
        <w:rPr>
          <w:rFonts w:hint="eastAsia"/>
          <w:sz w:val="24"/>
        </w:rPr>
        <w:pPrChange w:id="3" w:author="k wn" w:date="2016-04-19T23:32:00Z">
          <w:pPr>
            <w:ind w:firstLine="420"/>
            <w:jc w:val="left"/>
          </w:pPr>
        </w:pPrChange>
      </w:pPr>
      <w:r w:rsidRPr="007E69C1">
        <w:rPr>
          <w:sz w:val="24"/>
        </w:rPr>
        <w:t>前端测试</w:t>
      </w:r>
      <w:r w:rsidR="007E69C1">
        <w:rPr>
          <w:rFonts w:hint="eastAsia"/>
          <w:sz w:val="24"/>
        </w:rPr>
        <w:t>：</w:t>
      </w:r>
      <w:r w:rsidR="001D2911" w:rsidRPr="007E69C1">
        <w:rPr>
          <w:rFonts w:hint="eastAsia"/>
          <w:sz w:val="24"/>
        </w:rPr>
        <w:t>微信</w:t>
      </w:r>
      <w:r w:rsidR="001D2911" w:rsidRPr="007E69C1">
        <w:rPr>
          <w:rFonts w:hint="eastAsia"/>
          <w:sz w:val="24"/>
        </w:rPr>
        <w:t>6.3.13</w:t>
      </w:r>
      <w:r w:rsidR="001D2911" w:rsidRPr="007E69C1">
        <w:rPr>
          <w:rFonts w:hint="eastAsia"/>
          <w:sz w:val="24"/>
        </w:rPr>
        <w:t>自带浏览器</w:t>
      </w:r>
    </w:p>
    <w:p w:rsidR="0047495B" w:rsidRPr="007E69C1" w:rsidRDefault="00012408" w:rsidP="007E69C1">
      <w:pPr>
        <w:ind w:firstLine="420"/>
        <w:jc w:val="left"/>
        <w:rPr>
          <w:sz w:val="24"/>
        </w:rPr>
      </w:pPr>
      <w:r w:rsidRPr="007E69C1">
        <w:rPr>
          <w:sz w:val="24"/>
        </w:rPr>
        <w:t>后端测试</w:t>
      </w:r>
      <w:r w:rsidRPr="007E69C1">
        <w:rPr>
          <w:rFonts w:hint="eastAsia"/>
          <w:sz w:val="24"/>
        </w:rPr>
        <w:t>：</w:t>
      </w:r>
      <w:ins w:id="4" w:author="k wn" w:date="2016-04-19T23:31:00Z">
        <w:r w:rsidR="00667021">
          <w:rPr>
            <w:rFonts w:hint="eastAsia"/>
            <w:sz w:val="24"/>
          </w:rPr>
          <w:t>W</w:t>
        </w:r>
      </w:ins>
      <w:del w:id="5" w:author="k wn" w:date="2016-04-19T23:31:00Z">
        <w:r w:rsidRPr="007E69C1" w:rsidDel="00667021">
          <w:rPr>
            <w:sz w:val="24"/>
          </w:rPr>
          <w:delText>w</w:delText>
        </w:r>
      </w:del>
      <w:r w:rsidRPr="007E69C1">
        <w:rPr>
          <w:sz w:val="24"/>
        </w:rPr>
        <w:t xml:space="preserve">indows 8.1 </w:t>
      </w:r>
      <w:r w:rsidRPr="007E69C1">
        <w:rPr>
          <w:sz w:val="24"/>
        </w:rPr>
        <w:t>操作系统下</w:t>
      </w:r>
      <w:del w:id="6" w:author="k wn" w:date="2016-04-19T23:31:00Z">
        <w:r w:rsidRPr="007E69C1" w:rsidDel="00667021">
          <w:rPr>
            <w:rFonts w:hint="eastAsia"/>
            <w:sz w:val="24"/>
          </w:rPr>
          <w:delText xml:space="preserve"> </w:delText>
        </w:r>
      </w:del>
      <w:ins w:id="7" w:author="k wn" w:date="2016-04-19T23:31:00Z">
        <w:r w:rsidR="00667021">
          <w:rPr>
            <w:rFonts w:hint="eastAsia"/>
            <w:sz w:val="24"/>
          </w:rPr>
          <w:t>的</w:t>
        </w:r>
      </w:ins>
      <w:r w:rsidRPr="007E69C1">
        <w:rPr>
          <w:rFonts w:hint="eastAsia"/>
          <w:sz w:val="24"/>
        </w:rPr>
        <w:t>Chrome</w:t>
      </w:r>
      <w:r w:rsidRPr="007E69C1">
        <w:rPr>
          <w:sz w:val="24"/>
        </w:rPr>
        <w:t xml:space="preserve"> </w:t>
      </w:r>
      <w:r w:rsidRPr="007E69C1">
        <w:rPr>
          <w:sz w:val="24"/>
        </w:rPr>
        <w:t>浏览器</w:t>
      </w:r>
      <w:ins w:id="8" w:author="k wn" w:date="2016-04-19T23:31:00Z">
        <w:r w:rsidR="00667021">
          <w:rPr>
            <w:rFonts w:hint="eastAsia"/>
            <w:sz w:val="24"/>
          </w:rPr>
          <w:t>（</w:t>
        </w:r>
        <w:proofErr w:type="spellStart"/>
        <w:r w:rsidR="00667021">
          <w:rPr>
            <w:rFonts w:hint="eastAsia"/>
            <w:sz w:val="24"/>
          </w:rPr>
          <w:t>ver</w:t>
        </w:r>
        <w:proofErr w:type="spellEnd"/>
        <w:r w:rsidR="00667021">
          <w:rPr>
            <w:sz w:val="24"/>
          </w:rPr>
          <w:t xml:space="preserve"> 49</w:t>
        </w:r>
        <w:r w:rsidR="00667021">
          <w:rPr>
            <w:rFonts w:hint="eastAsia"/>
            <w:sz w:val="24"/>
          </w:rPr>
          <w:t>）</w:t>
        </w:r>
      </w:ins>
    </w:p>
    <w:p w:rsidR="00E15EA2" w:rsidRPr="007E69C1" w:rsidRDefault="00667021" w:rsidP="007E69C1">
      <w:pPr>
        <w:ind w:firstLine="420"/>
        <w:jc w:val="left"/>
        <w:rPr>
          <w:sz w:val="24"/>
        </w:rPr>
      </w:pPr>
      <w:ins w:id="9" w:author="k wn" w:date="2016-04-19T23:32:00Z">
        <w:r>
          <w:rPr>
            <w:rFonts w:hint="eastAsia"/>
            <w:sz w:val="24"/>
          </w:rPr>
          <w:t>后端</w:t>
        </w:r>
      </w:ins>
      <w:r w:rsidR="00E15EA2" w:rsidRPr="007E69C1">
        <w:rPr>
          <w:sz w:val="24"/>
        </w:rPr>
        <w:t>硬件环境</w:t>
      </w:r>
      <w:r w:rsidR="00E15EA2" w:rsidRPr="007E69C1">
        <w:rPr>
          <w:rFonts w:hint="eastAsia"/>
          <w:sz w:val="24"/>
        </w:rPr>
        <w:t>：</w:t>
      </w:r>
      <w:r w:rsidR="00E15EA2" w:rsidRPr="007E69C1">
        <w:rPr>
          <w:sz w:val="24"/>
        </w:rPr>
        <w:t>CPU</w:t>
      </w:r>
      <w:r w:rsidR="00E15EA2" w:rsidRPr="007E69C1">
        <w:rPr>
          <w:sz w:val="24"/>
        </w:rPr>
        <w:t>在</w:t>
      </w:r>
      <w:r w:rsidR="00E15EA2" w:rsidRPr="007E69C1">
        <w:rPr>
          <w:rFonts w:hint="eastAsia"/>
          <w:sz w:val="24"/>
        </w:rPr>
        <w:t>1GHz</w:t>
      </w:r>
      <w:r w:rsidR="00E15EA2" w:rsidRPr="007E69C1">
        <w:rPr>
          <w:rFonts w:hint="eastAsia"/>
          <w:sz w:val="24"/>
        </w:rPr>
        <w:t>以上；</w:t>
      </w:r>
    </w:p>
    <w:p w:rsidR="00E15EA2" w:rsidRPr="007E69C1" w:rsidRDefault="00E15EA2" w:rsidP="00667021">
      <w:pPr>
        <w:ind w:left="960" w:firstLineChars="300" w:firstLine="720"/>
        <w:jc w:val="left"/>
        <w:rPr>
          <w:sz w:val="24"/>
        </w:rPr>
        <w:pPrChange w:id="10" w:author="k wn" w:date="2016-04-19T23:32:00Z">
          <w:pPr>
            <w:ind w:left="840" w:firstLineChars="300" w:firstLine="720"/>
            <w:jc w:val="left"/>
          </w:pPr>
        </w:pPrChange>
      </w:pPr>
      <w:r w:rsidRPr="007E69C1">
        <w:rPr>
          <w:sz w:val="24"/>
        </w:rPr>
        <w:t>至少</w:t>
      </w:r>
      <w:ins w:id="11" w:author="k wn" w:date="2016-04-19T23:31:00Z">
        <w:r w:rsidR="00667021">
          <w:rPr>
            <w:sz w:val="24"/>
          </w:rPr>
          <w:t>2048</w:t>
        </w:r>
      </w:ins>
      <w:del w:id="12" w:author="k wn" w:date="2016-04-19T23:31:00Z">
        <w:r w:rsidRPr="007E69C1" w:rsidDel="00667021">
          <w:rPr>
            <w:rFonts w:hint="eastAsia"/>
            <w:sz w:val="24"/>
          </w:rPr>
          <w:delText>256</w:delText>
        </w:r>
      </w:del>
      <w:r w:rsidRPr="007E69C1">
        <w:rPr>
          <w:rFonts w:hint="eastAsia"/>
          <w:sz w:val="24"/>
        </w:rPr>
        <w:t>M</w:t>
      </w:r>
      <w:r w:rsidRPr="007E69C1">
        <w:rPr>
          <w:rFonts w:hint="eastAsia"/>
          <w:sz w:val="24"/>
        </w:rPr>
        <w:t>内存</w:t>
      </w:r>
    </w:p>
    <w:p w:rsidR="008E4A24" w:rsidRDefault="008E4A24" w:rsidP="005C5166">
      <w:pPr>
        <w:jc w:val="left"/>
      </w:pPr>
    </w:p>
    <w:p w:rsidR="008E4A24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8.4 </w:t>
      </w:r>
      <w:r w:rsidRPr="001C50B7">
        <w:rPr>
          <w:b/>
          <w:sz w:val="28"/>
        </w:rPr>
        <w:t>项目任务</w:t>
      </w:r>
      <w:r w:rsidRPr="001C50B7">
        <w:rPr>
          <w:rFonts w:hint="eastAsia"/>
          <w:b/>
          <w:sz w:val="28"/>
        </w:rPr>
        <w:t>：</w:t>
      </w:r>
    </w:p>
    <w:p w:rsidR="008E4A24" w:rsidRPr="001C50B7" w:rsidRDefault="008E4A24" w:rsidP="001C50B7">
      <w:pPr>
        <w:pStyle w:val="ListParagraph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t>测试规划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对整个测试内容进行重要性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紧急程度排序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对具体内容深入理解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ListParagraph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t>测试设计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针对任务顺序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针对具体内容设计测试方法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设计样例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ListParagraph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t>测试准备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为测试执行阶段配备测试平台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ListParagraph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t>测试执行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按照计划按步骤执行测试内容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并对测试结果进行执行</w:t>
      </w:r>
      <w:r w:rsidRPr="001C50B7">
        <w:rPr>
          <w:rFonts w:hint="eastAsia"/>
          <w:sz w:val="24"/>
        </w:rPr>
        <w:t>。</w:t>
      </w:r>
    </w:p>
    <w:p w:rsidR="008E4A24" w:rsidRPr="001C50B7" w:rsidRDefault="008E4A24" w:rsidP="001C50B7">
      <w:pPr>
        <w:pStyle w:val="ListParagraph"/>
        <w:numPr>
          <w:ilvl w:val="1"/>
          <w:numId w:val="3"/>
        </w:numPr>
        <w:ind w:firstLineChars="0"/>
        <w:jc w:val="left"/>
        <w:rPr>
          <w:sz w:val="24"/>
        </w:rPr>
      </w:pPr>
      <w:r w:rsidRPr="001C50B7">
        <w:rPr>
          <w:sz w:val="24"/>
        </w:rPr>
        <w:t>测试总结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对测试结果进行分析总结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完成一份测试报告并提交项目经理</w:t>
      </w:r>
      <w:r w:rsidRPr="001C50B7">
        <w:rPr>
          <w:rFonts w:hint="eastAsia"/>
          <w:sz w:val="24"/>
        </w:rPr>
        <w:t>。</w:t>
      </w:r>
    </w:p>
    <w:p w:rsidR="008E4A24" w:rsidRDefault="008E4A24" w:rsidP="005C5166">
      <w:pPr>
        <w:jc w:val="left"/>
      </w:pPr>
    </w:p>
    <w:p w:rsidR="001D2911" w:rsidRDefault="008E4A24" w:rsidP="005C5166">
      <w:pPr>
        <w:jc w:val="left"/>
      </w:pPr>
      <w:r w:rsidRPr="001C50B7">
        <w:rPr>
          <w:rFonts w:hint="eastAsia"/>
          <w:b/>
          <w:sz w:val="28"/>
        </w:rPr>
        <w:lastRenderedPageBreak/>
        <w:t xml:space="preserve">8.5 </w:t>
      </w:r>
      <w:r w:rsidRPr="001C50B7">
        <w:rPr>
          <w:rFonts w:hint="eastAsia"/>
          <w:b/>
          <w:sz w:val="28"/>
        </w:rPr>
        <w:t>具体测试内容</w:t>
      </w:r>
      <w:r>
        <w:rPr>
          <w:rFonts w:hint="eastAsia"/>
        </w:rPr>
        <w:t>：</w:t>
      </w:r>
    </w:p>
    <w:p w:rsidR="001D2911" w:rsidRPr="001C50B7" w:rsidRDefault="001D2911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初始化网页分享</w:t>
      </w:r>
      <w:r w:rsidR="00FC0055" w:rsidRPr="001C50B7">
        <w:rPr>
          <w:rFonts w:hint="eastAsia"/>
          <w:sz w:val="24"/>
        </w:rPr>
        <w:t>：</w:t>
      </w:r>
    </w:p>
    <w:p w:rsidR="00FC0055" w:rsidRPr="001C50B7" w:rsidRDefault="00FC0055" w:rsidP="005C5166">
      <w:pPr>
        <w:ind w:left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测试微信平台的初始化功能</w:t>
      </w:r>
      <w:r w:rsidRPr="001C50B7">
        <w:rPr>
          <w:rFonts w:hint="eastAsia"/>
          <w:sz w:val="24"/>
        </w:rPr>
        <w:t>。</w:t>
      </w:r>
    </w:p>
    <w:p w:rsidR="00FC0055" w:rsidRDefault="00FC0055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：打入测试用户的信息，向用户返回一个网页，用户应当能够正常打开所分享的网页。</w:t>
      </w:r>
    </w:p>
    <w:p w:rsidR="001C50B7" w:rsidRPr="001C50B7" w:rsidRDefault="001C50B7" w:rsidP="001C50B7">
      <w:pPr>
        <w:ind w:left="840"/>
        <w:jc w:val="left"/>
        <w:rPr>
          <w:sz w:val="24"/>
        </w:rPr>
      </w:pPr>
    </w:p>
    <w:p w:rsidR="001D2911" w:rsidRPr="001C50B7" w:rsidRDefault="001D2911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用户注册</w:t>
      </w:r>
      <w:r w:rsidR="00FC0055" w:rsidRPr="001C50B7">
        <w:rPr>
          <w:rFonts w:hint="eastAsia"/>
          <w:sz w:val="24"/>
        </w:rPr>
        <w:t>：</w:t>
      </w:r>
    </w:p>
    <w:p w:rsidR="00FC0055" w:rsidRPr="001C50B7" w:rsidRDefault="00FC0055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测试用户能否正常注册</w:t>
      </w:r>
      <w:r w:rsidRPr="001C50B7">
        <w:rPr>
          <w:rFonts w:hint="eastAsia"/>
          <w:sz w:val="24"/>
        </w:rPr>
        <w:t>。</w:t>
      </w:r>
    </w:p>
    <w:p w:rsidR="00FC0055" w:rsidRDefault="00FC0055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：测试用户输入自己的姓名和学号后，系统能够记录该用户的信息并实现其注册过程。</w:t>
      </w:r>
    </w:p>
    <w:p w:rsidR="001C50B7" w:rsidRPr="001C50B7" w:rsidRDefault="001C50B7" w:rsidP="001C50B7">
      <w:pPr>
        <w:ind w:left="840"/>
        <w:jc w:val="left"/>
        <w:rPr>
          <w:sz w:val="24"/>
        </w:rPr>
      </w:pPr>
    </w:p>
    <w:p w:rsidR="001D2911" w:rsidRPr="001C50B7" w:rsidRDefault="001D2911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问卷设计与发布</w:t>
      </w:r>
      <w:r w:rsidR="00FC0055" w:rsidRPr="001C50B7">
        <w:rPr>
          <w:rFonts w:hint="eastAsia"/>
          <w:sz w:val="24"/>
        </w:rPr>
        <w:t>:</w:t>
      </w:r>
    </w:p>
    <w:p w:rsidR="00FC0055" w:rsidRPr="001C50B7" w:rsidRDefault="00FC0055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测试用户能否正常设计问卷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发布问卷</w:t>
      </w:r>
      <w:r w:rsidR="005C5166" w:rsidRPr="001C50B7">
        <w:rPr>
          <w:rFonts w:hint="eastAsia"/>
          <w:sz w:val="24"/>
        </w:rPr>
        <w:t>。</w:t>
      </w:r>
    </w:p>
    <w:p w:rsidR="00FC0055" w:rsidRDefault="00FC0055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="005C5166" w:rsidRPr="001C50B7">
        <w:rPr>
          <w:rFonts w:hint="eastAsia"/>
          <w:sz w:val="24"/>
        </w:rPr>
        <w:t>测试用户在问卷设计页面随意对问卷内容、格式进行设计，设计结束后发布该问卷。测试所发布的文件能否打开以及内容、格式是否与设计内容一致。</w:t>
      </w:r>
    </w:p>
    <w:p w:rsidR="001C50B7" w:rsidRPr="001C50B7" w:rsidRDefault="001C50B7" w:rsidP="001C50B7">
      <w:pPr>
        <w:ind w:left="840"/>
        <w:jc w:val="left"/>
        <w:rPr>
          <w:sz w:val="24"/>
        </w:rPr>
      </w:pPr>
    </w:p>
    <w:p w:rsidR="005C5166" w:rsidRPr="001C50B7" w:rsidRDefault="001D2911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出勤统计</w:t>
      </w:r>
      <w:r w:rsidR="005C5166" w:rsidRPr="001C50B7">
        <w:rPr>
          <w:rFonts w:hint="eastAsia"/>
          <w:sz w:val="24"/>
        </w:rPr>
        <w:t>：</w:t>
      </w:r>
    </w:p>
    <w:p w:rsidR="005C5166" w:rsidRPr="001C50B7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：测试出勤统计功能是否正常实现</w:t>
      </w:r>
    </w:p>
    <w:p w:rsidR="005C5166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：群成员填写问卷后，查看其出勤信息是否更新。</w:t>
      </w:r>
    </w:p>
    <w:p w:rsidR="001C50B7" w:rsidRPr="001C50B7" w:rsidRDefault="001C50B7" w:rsidP="005C5166">
      <w:pPr>
        <w:jc w:val="left"/>
        <w:rPr>
          <w:sz w:val="24"/>
        </w:rPr>
      </w:pPr>
    </w:p>
    <w:p w:rsidR="001D2911" w:rsidRPr="001C50B7" w:rsidRDefault="001D2911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问卷回答与提交</w:t>
      </w:r>
      <w:r w:rsidR="005C5166" w:rsidRPr="001C50B7">
        <w:rPr>
          <w:rFonts w:hint="eastAsia"/>
          <w:sz w:val="24"/>
        </w:rPr>
        <w:t>：</w:t>
      </w:r>
    </w:p>
    <w:p w:rsidR="005C5166" w:rsidRPr="001C50B7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测试用户能否正常回答问卷并提交问卷</w:t>
      </w:r>
      <w:r w:rsidRPr="001C50B7">
        <w:rPr>
          <w:rFonts w:hint="eastAsia"/>
          <w:sz w:val="24"/>
        </w:rPr>
        <w:t>至服务器。</w:t>
      </w:r>
    </w:p>
    <w:p w:rsidR="005C5166" w:rsidRPr="001C50B7" w:rsidRDefault="005C5166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测试用户正常填写所发布的问卷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填写完毕后点击提交</w:t>
      </w:r>
      <w:r w:rsidRPr="001C50B7">
        <w:rPr>
          <w:rFonts w:hint="eastAsia"/>
          <w:sz w:val="24"/>
        </w:rPr>
        <w:t>。</w:t>
      </w:r>
      <w:r w:rsidRPr="001C50B7">
        <w:rPr>
          <w:sz w:val="24"/>
        </w:rPr>
        <w:t>查看用户提交的问卷是否成功上载至服务器后台</w:t>
      </w:r>
      <w:r w:rsidRPr="001C50B7">
        <w:rPr>
          <w:rFonts w:hint="eastAsia"/>
          <w:sz w:val="24"/>
        </w:rPr>
        <w:t>。</w:t>
      </w:r>
    </w:p>
    <w:p w:rsidR="001C50B7" w:rsidRDefault="001D2911" w:rsidP="005C5166">
      <w:pPr>
        <w:jc w:val="left"/>
        <w:rPr>
          <w:sz w:val="24"/>
        </w:rPr>
      </w:pPr>
      <w:r w:rsidRPr="001C50B7">
        <w:rPr>
          <w:sz w:val="24"/>
        </w:rPr>
        <w:tab/>
      </w:r>
    </w:p>
    <w:p w:rsidR="005C5166" w:rsidRPr="001C50B7" w:rsidRDefault="005C5166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问卷结果统计</w:t>
      </w:r>
      <w:r w:rsidRPr="001C50B7">
        <w:rPr>
          <w:rFonts w:hint="eastAsia"/>
          <w:sz w:val="24"/>
        </w:rPr>
        <w:t>：</w:t>
      </w:r>
    </w:p>
    <w:p w:rsidR="005C5166" w:rsidRPr="001C50B7" w:rsidRDefault="005C516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</w:t>
      </w:r>
      <w:r w:rsidR="00012408" w:rsidRPr="001C50B7">
        <w:rPr>
          <w:sz w:val="24"/>
        </w:rPr>
        <w:t>问卷结果统计的功能实现</w:t>
      </w:r>
      <w:r w:rsidR="00012408" w:rsidRPr="001C50B7">
        <w:rPr>
          <w:rFonts w:hint="eastAsia"/>
          <w:sz w:val="24"/>
        </w:rPr>
        <w:t>。</w:t>
      </w:r>
    </w:p>
    <w:p w:rsidR="00012408" w:rsidRPr="001C50B7" w:rsidRDefault="00012408" w:rsidP="001C50B7">
      <w:pPr>
        <w:ind w:left="840"/>
        <w:jc w:val="left"/>
        <w:rPr>
          <w:sz w:val="24"/>
        </w:rPr>
      </w:pP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测试用户提交问卷后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运行问卷统计结果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校对统计结果是否与用户所填内容一致</w:t>
      </w:r>
      <w:r w:rsidRPr="001C50B7">
        <w:rPr>
          <w:rFonts w:hint="eastAsia"/>
          <w:sz w:val="24"/>
        </w:rPr>
        <w:t>。</w:t>
      </w:r>
    </w:p>
    <w:p w:rsidR="001C50B7" w:rsidRDefault="001C50B7" w:rsidP="001C50B7">
      <w:pPr>
        <w:ind w:firstLine="420"/>
        <w:jc w:val="left"/>
        <w:rPr>
          <w:sz w:val="24"/>
        </w:rPr>
      </w:pPr>
    </w:p>
    <w:p w:rsidR="001D2911" w:rsidRPr="001C50B7" w:rsidRDefault="001D2911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后台数据管理</w:t>
      </w:r>
      <w:r w:rsidR="00012408" w:rsidRPr="001C50B7">
        <w:rPr>
          <w:rFonts w:hint="eastAsia"/>
          <w:sz w:val="24"/>
        </w:rPr>
        <w:t>：</w:t>
      </w:r>
    </w:p>
    <w:p w:rsidR="00012408" w:rsidRPr="001C50B7" w:rsidRDefault="00012408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测试后台管理人员能否对数据进行正常的增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删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改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查</w:t>
      </w:r>
      <w:r w:rsidRPr="001C50B7">
        <w:rPr>
          <w:rFonts w:hint="eastAsia"/>
          <w:sz w:val="24"/>
        </w:rPr>
        <w:t>。</w:t>
      </w:r>
    </w:p>
    <w:p w:rsidR="00012408" w:rsidRPr="001C50B7" w:rsidRDefault="00012408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：在后端进行数据的增、删、改、查。查看运行结果是否正常。</w:t>
      </w:r>
    </w:p>
    <w:p w:rsidR="001C50B7" w:rsidRDefault="001C50B7" w:rsidP="005C5166">
      <w:pPr>
        <w:ind w:firstLine="420"/>
        <w:jc w:val="left"/>
        <w:rPr>
          <w:sz w:val="24"/>
        </w:rPr>
      </w:pPr>
    </w:p>
    <w:p w:rsidR="001D2911" w:rsidRPr="001C50B7" w:rsidRDefault="001D2911" w:rsidP="001C50B7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1C50B7">
        <w:rPr>
          <w:sz w:val="24"/>
        </w:rPr>
        <w:t>性能测试</w:t>
      </w:r>
      <w:r w:rsidR="00012408" w:rsidRPr="001C50B7">
        <w:rPr>
          <w:rFonts w:hint="eastAsia"/>
          <w:sz w:val="24"/>
        </w:rPr>
        <w:t>：</w:t>
      </w:r>
    </w:p>
    <w:p w:rsidR="00012408" w:rsidRPr="001C50B7" w:rsidRDefault="00012408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目的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测试服务器的性能</w:t>
      </w:r>
      <w:r w:rsidRPr="001C50B7">
        <w:rPr>
          <w:rFonts w:hint="eastAsia"/>
          <w:sz w:val="24"/>
        </w:rPr>
        <w:t>。</w:t>
      </w:r>
    </w:p>
    <w:p w:rsidR="00012408" w:rsidRPr="001C50B7" w:rsidRDefault="00012408" w:rsidP="005C5166">
      <w:pPr>
        <w:ind w:firstLine="420"/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>内容</w:t>
      </w:r>
      <w:r w:rsidRPr="001C50B7">
        <w:rPr>
          <w:rFonts w:hint="eastAsia"/>
          <w:sz w:val="24"/>
        </w:rPr>
        <w:t>：</w:t>
      </w:r>
      <w:r w:rsidRPr="001C50B7">
        <w:rPr>
          <w:sz w:val="24"/>
        </w:rPr>
        <w:t>测试服务器的荷载能力</w:t>
      </w:r>
      <w:r w:rsidRPr="001C50B7">
        <w:rPr>
          <w:rFonts w:hint="eastAsia"/>
          <w:sz w:val="24"/>
        </w:rPr>
        <w:t>、</w:t>
      </w:r>
      <w:r w:rsidRPr="001C50B7">
        <w:rPr>
          <w:sz w:val="24"/>
        </w:rPr>
        <w:t>响应时间</w:t>
      </w:r>
      <w:r w:rsidRPr="001C50B7">
        <w:rPr>
          <w:rFonts w:hint="eastAsia"/>
          <w:sz w:val="24"/>
        </w:rPr>
        <w:t>。</w:t>
      </w:r>
    </w:p>
    <w:p w:rsidR="0047495B" w:rsidRDefault="0047495B" w:rsidP="005C5166">
      <w:pPr>
        <w:jc w:val="left"/>
      </w:pPr>
    </w:p>
    <w:p w:rsidR="001D2911" w:rsidRPr="001C50B7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>8.6</w:t>
      </w:r>
      <w:r w:rsidRPr="001C50B7">
        <w:rPr>
          <w:b/>
          <w:sz w:val="28"/>
        </w:rPr>
        <w:t xml:space="preserve"> </w:t>
      </w:r>
      <w:r w:rsidR="0047495B" w:rsidRPr="001C50B7">
        <w:rPr>
          <w:b/>
          <w:sz w:val="28"/>
        </w:rPr>
        <w:t>测试</w:t>
      </w:r>
      <w:r w:rsidR="001D2911" w:rsidRPr="001C50B7">
        <w:rPr>
          <w:rFonts w:hint="eastAsia"/>
          <w:b/>
          <w:sz w:val="28"/>
        </w:rPr>
        <w:t>实施</w:t>
      </w:r>
      <w:r w:rsidR="001D2911" w:rsidRPr="001C50B7">
        <w:rPr>
          <w:b/>
          <w:sz w:val="28"/>
        </w:rPr>
        <w:t>计划</w:t>
      </w:r>
    </w:p>
    <w:p w:rsidR="0047495B" w:rsidRPr="007E69C1" w:rsidRDefault="00DF2BC6" w:rsidP="007E69C1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7E69C1">
        <w:rPr>
          <w:sz w:val="24"/>
        </w:rPr>
        <w:t>工作量估计</w:t>
      </w:r>
    </w:p>
    <w:p w:rsidR="00DF2BC6" w:rsidRPr="001C50B7" w:rsidRDefault="00DF2BC6" w:rsidP="005C5166">
      <w:pPr>
        <w:jc w:val="left"/>
        <w:rPr>
          <w:sz w:val="24"/>
        </w:rPr>
      </w:pPr>
      <w:r w:rsidRPr="001C50B7">
        <w:rPr>
          <w:rFonts w:hint="eastAsia"/>
          <w:sz w:val="24"/>
        </w:rPr>
        <w:tab/>
      </w:r>
      <w:r w:rsidRPr="001C50B7">
        <w:rPr>
          <w:rFonts w:hint="eastAsia"/>
          <w:sz w:val="24"/>
        </w:rPr>
        <w:tab/>
      </w:r>
      <w:r w:rsidRPr="001C50B7">
        <w:rPr>
          <w:rFonts w:hint="eastAsia"/>
          <w:sz w:val="24"/>
        </w:rPr>
        <w:t>根据工作内容和项目任务对包括测试设计的工作量、测试执行和测试总</w:t>
      </w:r>
      <w:r w:rsidRPr="001C50B7">
        <w:rPr>
          <w:rFonts w:hint="eastAsia"/>
          <w:sz w:val="24"/>
        </w:rPr>
        <w:lastRenderedPageBreak/>
        <w:t>结的工作量，以人日或人时计，并详细注释测试设计、设计执行和测试总结工作所占的比重。软件测试工作量应当为开发工作量的</w:t>
      </w:r>
      <w:r w:rsidRPr="001C50B7">
        <w:rPr>
          <w:rFonts w:hint="eastAsia"/>
          <w:sz w:val="24"/>
        </w:rPr>
        <w:t>30%-</w:t>
      </w:r>
      <w:r w:rsidRPr="001C50B7">
        <w:rPr>
          <w:sz w:val="24"/>
        </w:rPr>
        <w:t>40</w:t>
      </w:r>
      <w:r w:rsidRPr="001C50B7">
        <w:rPr>
          <w:rFonts w:hint="eastAsia"/>
          <w:sz w:val="24"/>
        </w:rPr>
        <w:t>%</w:t>
      </w:r>
      <w:r w:rsidRPr="001C50B7">
        <w:rPr>
          <w:sz w:val="24"/>
        </w:rPr>
        <w:t>为宜</w:t>
      </w:r>
      <w:r w:rsidRPr="001C50B7">
        <w:rPr>
          <w:rFonts w:hint="eastAsia"/>
          <w:sz w:val="24"/>
        </w:rPr>
        <w:t>。</w:t>
      </w:r>
    </w:p>
    <w:p w:rsidR="00DF2BC6" w:rsidRPr="001C50B7" w:rsidRDefault="00DF2BC6" w:rsidP="005C5166">
      <w:pPr>
        <w:jc w:val="left"/>
        <w:rPr>
          <w:sz w:val="24"/>
        </w:rPr>
      </w:pPr>
    </w:p>
    <w:p w:rsidR="001E3153" w:rsidRDefault="001E3153" w:rsidP="001E3153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工作量估计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1660"/>
        <w:gridCol w:w="5140"/>
      </w:tblGrid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工作阶段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所需工作日</w:t>
            </w:r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测试规划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del w:id="13" w:author="k wn" w:date="2016-04-19T23:38:00Z">
              <w:r w:rsidRPr="00DF2BC6" w:rsidDel="00667021">
                <w:rPr>
                  <w:rFonts w:hint="eastAsia"/>
                  <w:sz w:val="24"/>
                </w:rPr>
                <w:delText>1</w:delText>
              </w:r>
            </w:del>
            <w:ins w:id="14" w:author="k wn" w:date="2016-04-19T23:38:00Z">
              <w:r w:rsidR="00667021">
                <w:rPr>
                  <w:sz w:val="24"/>
                </w:rPr>
                <w:t>2</w:t>
              </w:r>
            </w:ins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测试设计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667021" w:rsidP="00DF2BC6">
            <w:pPr>
              <w:widowControl/>
              <w:jc w:val="center"/>
              <w:rPr>
                <w:sz w:val="24"/>
              </w:rPr>
            </w:pPr>
            <w:ins w:id="15" w:author="k wn" w:date="2016-04-19T23:38:00Z">
              <w:r>
                <w:rPr>
                  <w:sz w:val="24"/>
                </w:rPr>
                <w:t>5</w:t>
              </w:r>
            </w:ins>
            <w:del w:id="16" w:author="k wn" w:date="2016-04-19T23:37:00Z">
              <w:r w:rsidR="00DF2BC6" w:rsidRPr="00DF2BC6" w:rsidDel="00667021">
                <w:rPr>
                  <w:rFonts w:hint="eastAsia"/>
                  <w:sz w:val="24"/>
                </w:rPr>
                <w:delText>1</w:delText>
              </w:r>
            </w:del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8E4A24" w:rsidP="00DF2BC6">
            <w:pPr>
              <w:widowControl/>
              <w:jc w:val="center"/>
              <w:rPr>
                <w:sz w:val="24"/>
              </w:rPr>
            </w:pPr>
            <w:r w:rsidRPr="001C50B7">
              <w:rPr>
                <w:rFonts w:hint="eastAsia"/>
                <w:sz w:val="24"/>
              </w:rPr>
              <w:t>测试准备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del w:id="17" w:author="k wn" w:date="2016-04-19T23:38:00Z">
              <w:r w:rsidRPr="00DF2BC6" w:rsidDel="00667021">
                <w:rPr>
                  <w:rFonts w:hint="eastAsia"/>
                  <w:sz w:val="24"/>
                </w:rPr>
                <w:delText>1</w:delText>
              </w:r>
            </w:del>
            <w:ins w:id="18" w:author="k wn" w:date="2016-04-19T23:38:00Z">
              <w:r w:rsidR="00667021">
                <w:rPr>
                  <w:sz w:val="24"/>
                </w:rPr>
                <w:t>2</w:t>
              </w:r>
            </w:ins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测试执行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del w:id="19" w:author="k wn" w:date="2016-04-19T23:38:00Z">
              <w:r w:rsidRPr="00DF2BC6" w:rsidDel="00667021">
                <w:rPr>
                  <w:rFonts w:hint="eastAsia"/>
                  <w:sz w:val="24"/>
                </w:rPr>
                <w:delText>1</w:delText>
              </w:r>
            </w:del>
            <w:ins w:id="20" w:author="k wn" w:date="2016-04-19T23:38:00Z">
              <w:r w:rsidR="00667021">
                <w:rPr>
                  <w:sz w:val="24"/>
                </w:rPr>
                <w:t>6</w:t>
              </w:r>
            </w:ins>
          </w:p>
        </w:tc>
      </w:tr>
      <w:tr w:rsidR="00DF2BC6" w:rsidRPr="00DF2BC6" w:rsidTr="00DF2BC6">
        <w:trPr>
          <w:trHeight w:val="24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测试总结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del w:id="21" w:author="k wn" w:date="2016-04-19T23:38:00Z">
              <w:r w:rsidRPr="00DF2BC6" w:rsidDel="00667021">
                <w:rPr>
                  <w:rFonts w:hint="eastAsia"/>
                  <w:sz w:val="24"/>
                </w:rPr>
                <w:delText>1</w:delText>
              </w:r>
            </w:del>
            <w:ins w:id="22" w:author="k wn" w:date="2016-04-19T23:38:00Z">
              <w:r w:rsidR="00667021">
                <w:rPr>
                  <w:sz w:val="24"/>
                </w:rPr>
                <w:t>1</w:t>
              </w:r>
            </w:ins>
          </w:p>
        </w:tc>
      </w:tr>
    </w:tbl>
    <w:p w:rsidR="00DF2BC6" w:rsidRPr="001C50B7" w:rsidRDefault="00DF2BC6" w:rsidP="005C5166">
      <w:pPr>
        <w:jc w:val="left"/>
        <w:rPr>
          <w:sz w:val="24"/>
        </w:rPr>
      </w:pPr>
    </w:p>
    <w:p w:rsidR="0047495B" w:rsidRPr="007E69C1" w:rsidRDefault="00DF2BC6" w:rsidP="007E69C1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7E69C1">
        <w:rPr>
          <w:sz w:val="24"/>
        </w:rPr>
        <w:t>人员需求及安排</w:t>
      </w:r>
    </w:p>
    <w:p w:rsidR="00DF2BC6" w:rsidRPr="001C50B7" w:rsidRDefault="00DF2BC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</w:p>
    <w:p w:rsidR="001E3153" w:rsidRDefault="001E3153" w:rsidP="001E3153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人员需求及安排</w:t>
      </w:r>
    </w:p>
    <w:tbl>
      <w:tblPr>
        <w:tblW w:w="6658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4111"/>
      </w:tblGrid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角色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人员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具体职责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测试经理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负责软件测试的总体安排监督工作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负责设计测试方案以及测试用例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测试人员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负责对项目按照测试方案进行具体测试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记录人员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left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负责测试系统过程中记录测试信息</w:t>
            </w:r>
          </w:p>
        </w:tc>
      </w:tr>
    </w:tbl>
    <w:p w:rsidR="00DF2BC6" w:rsidRPr="001C50B7" w:rsidRDefault="00DF2BC6" w:rsidP="005C5166">
      <w:pPr>
        <w:jc w:val="left"/>
        <w:rPr>
          <w:sz w:val="24"/>
        </w:rPr>
      </w:pPr>
    </w:p>
    <w:p w:rsidR="00DF2BC6" w:rsidRPr="007E69C1" w:rsidRDefault="00DF2BC6" w:rsidP="007E69C1">
      <w:pPr>
        <w:pStyle w:val="ListParagraph"/>
        <w:numPr>
          <w:ilvl w:val="0"/>
          <w:numId w:val="4"/>
        </w:numPr>
        <w:ind w:firstLineChars="0"/>
        <w:jc w:val="left"/>
        <w:rPr>
          <w:sz w:val="24"/>
        </w:rPr>
      </w:pPr>
      <w:r w:rsidRPr="007E69C1">
        <w:rPr>
          <w:sz w:val="24"/>
        </w:rPr>
        <w:t>进度安排</w:t>
      </w:r>
    </w:p>
    <w:p w:rsidR="00DF2BC6" w:rsidRPr="001C50B7" w:rsidRDefault="00DF2BC6" w:rsidP="005C5166">
      <w:pPr>
        <w:jc w:val="left"/>
        <w:rPr>
          <w:sz w:val="24"/>
        </w:rPr>
      </w:pPr>
      <w:r w:rsidRPr="001C50B7">
        <w:rPr>
          <w:sz w:val="24"/>
        </w:rPr>
        <w:tab/>
      </w:r>
      <w:r w:rsidRPr="001C50B7">
        <w:rPr>
          <w:sz w:val="24"/>
        </w:rPr>
        <w:tab/>
      </w:r>
    </w:p>
    <w:p w:rsidR="001E3153" w:rsidRDefault="001E3153" w:rsidP="001E3153">
      <w:pPr>
        <w:pStyle w:val="Caption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进度安排</w:t>
      </w:r>
    </w:p>
    <w:tbl>
      <w:tblPr>
        <w:tblW w:w="4840" w:type="dxa"/>
        <w:jc w:val="center"/>
        <w:tblLook w:val="04A0" w:firstRow="1" w:lastRow="0" w:firstColumn="1" w:lastColumn="0" w:noHBand="0" w:noVBand="1"/>
      </w:tblPr>
      <w:tblGrid>
        <w:gridCol w:w="1600"/>
        <w:gridCol w:w="1680"/>
        <w:gridCol w:w="1560"/>
      </w:tblGrid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进度里程碑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开始时间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结束时间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测试规划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2016-04-19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2016-04-20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8E4A24" w:rsidP="008E4A24">
            <w:pPr>
              <w:widowControl/>
              <w:jc w:val="center"/>
              <w:rPr>
                <w:sz w:val="24"/>
              </w:rPr>
            </w:pPr>
            <w:r w:rsidRPr="001C50B7">
              <w:rPr>
                <w:rFonts w:hint="eastAsia"/>
                <w:sz w:val="24"/>
              </w:rPr>
              <w:t>测试准备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2016-04-21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测试执行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2016-04-22</w:t>
            </w:r>
          </w:p>
        </w:tc>
      </w:tr>
      <w:tr w:rsidR="00DF2BC6" w:rsidRPr="00DF2BC6" w:rsidTr="00DF2BC6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测试总结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C6" w:rsidRPr="00DF2BC6" w:rsidRDefault="00DF2BC6" w:rsidP="00DF2BC6">
            <w:pPr>
              <w:widowControl/>
              <w:jc w:val="center"/>
              <w:rPr>
                <w:sz w:val="24"/>
              </w:rPr>
            </w:pPr>
            <w:r w:rsidRPr="00DF2BC6">
              <w:rPr>
                <w:rFonts w:hint="eastAsia"/>
                <w:sz w:val="24"/>
              </w:rPr>
              <w:t>2016-04-23</w:t>
            </w:r>
          </w:p>
        </w:tc>
      </w:tr>
    </w:tbl>
    <w:p w:rsidR="00DF2BC6" w:rsidRPr="001C50B7" w:rsidRDefault="00DF2BC6" w:rsidP="00DF2BC6">
      <w:pPr>
        <w:jc w:val="center"/>
        <w:rPr>
          <w:sz w:val="24"/>
        </w:rPr>
      </w:pPr>
    </w:p>
    <w:p w:rsidR="007E69C1" w:rsidRPr="007E69C1" w:rsidRDefault="008E4A24" w:rsidP="005C5166">
      <w:pPr>
        <w:jc w:val="left"/>
        <w:rPr>
          <w:b/>
          <w:sz w:val="28"/>
        </w:rPr>
      </w:pPr>
      <w:r w:rsidRPr="001C50B7">
        <w:rPr>
          <w:rFonts w:hint="eastAsia"/>
          <w:b/>
          <w:sz w:val="28"/>
        </w:rPr>
        <w:t xml:space="preserve">8.7 </w:t>
      </w:r>
      <w:r w:rsidR="001D2911" w:rsidRPr="001C50B7">
        <w:rPr>
          <w:rFonts w:hint="eastAsia"/>
          <w:b/>
          <w:sz w:val="28"/>
        </w:rPr>
        <w:t>风险</w:t>
      </w:r>
      <w:r w:rsidR="001D2911" w:rsidRPr="001C50B7">
        <w:rPr>
          <w:b/>
          <w:sz w:val="28"/>
        </w:rPr>
        <w:t>管理</w:t>
      </w:r>
    </w:p>
    <w:p w:rsidR="00E15EA2" w:rsidRPr="001C50B7" w:rsidRDefault="00DF2BC6" w:rsidP="007E69C1">
      <w:pPr>
        <w:ind w:firstLine="420"/>
        <w:jc w:val="left"/>
        <w:rPr>
          <w:sz w:val="24"/>
        </w:rPr>
      </w:pPr>
      <w:r w:rsidRPr="001C50B7">
        <w:rPr>
          <w:sz w:val="24"/>
        </w:rPr>
        <w:t>下表给出了问题严重度的描述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问题越严重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系统风险越大</w:t>
      </w:r>
      <w:r w:rsidRPr="001C50B7">
        <w:rPr>
          <w:rFonts w:hint="eastAsia"/>
          <w:sz w:val="24"/>
        </w:rPr>
        <w:t>，</w:t>
      </w:r>
      <w:r w:rsidRPr="001C50B7">
        <w:rPr>
          <w:sz w:val="24"/>
        </w:rPr>
        <w:t>处理优先级也应当越高</w:t>
      </w:r>
      <w:r w:rsidRPr="001C50B7">
        <w:rPr>
          <w:rFonts w:hint="eastAsia"/>
          <w:sz w:val="24"/>
        </w:rPr>
        <w:t>。</w:t>
      </w:r>
    </w:p>
    <w:p w:rsidR="001E3153" w:rsidRDefault="001E3153" w:rsidP="001E3153">
      <w:pPr>
        <w:pStyle w:val="Caption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8.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8.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问题严重度描述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1660"/>
        <w:gridCol w:w="5140"/>
      </w:tblGrid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问题严重度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描述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致命缺陷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1.</w:t>
            </w:r>
            <w:r w:rsidRPr="00E15EA2">
              <w:rPr>
                <w:rFonts w:hint="eastAsia"/>
                <w:sz w:val="24"/>
              </w:rPr>
              <w:t>由于程序所引起的死机，非法退出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2.</w:t>
            </w:r>
            <w:r w:rsidRPr="00E15EA2">
              <w:rPr>
                <w:rFonts w:hint="eastAsia"/>
                <w:sz w:val="24"/>
              </w:rPr>
              <w:t>死循环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3.</w:t>
            </w:r>
            <w:r w:rsidRPr="00E15EA2">
              <w:rPr>
                <w:rFonts w:hint="eastAsia"/>
                <w:sz w:val="24"/>
              </w:rPr>
              <w:t>数据库发生死锁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4.</w:t>
            </w:r>
            <w:r w:rsidRPr="00E15EA2">
              <w:rPr>
                <w:rFonts w:hint="eastAsia"/>
                <w:sz w:val="24"/>
              </w:rPr>
              <w:t>因错误操作导致的程序中断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5.</w:t>
            </w:r>
            <w:r w:rsidRPr="00E15EA2">
              <w:rPr>
                <w:rFonts w:hint="eastAsia"/>
                <w:sz w:val="24"/>
              </w:rPr>
              <w:t>主要功能丢失或功能严重错误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6.</w:t>
            </w:r>
            <w:r w:rsidRPr="00E15EA2">
              <w:rPr>
                <w:rFonts w:hint="eastAsia"/>
                <w:sz w:val="24"/>
              </w:rPr>
              <w:t>与数据库连接错误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7.</w:t>
            </w:r>
            <w:r w:rsidRPr="00E15EA2">
              <w:rPr>
                <w:rFonts w:hint="eastAsia"/>
                <w:sz w:val="24"/>
              </w:rPr>
              <w:t>数据通讯错误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严重缺陷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1.</w:t>
            </w:r>
            <w:r w:rsidRPr="00E15EA2">
              <w:rPr>
                <w:rFonts w:hint="eastAsia"/>
                <w:sz w:val="24"/>
              </w:rPr>
              <w:t>程序错误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2.</w:t>
            </w:r>
            <w:r w:rsidRPr="00E15EA2">
              <w:rPr>
                <w:rFonts w:hint="eastAsia"/>
                <w:sz w:val="24"/>
              </w:rPr>
              <w:t>程序接口错误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3.</w:t>
            </w:r>
            <w:r w:rsidRPr="00E15EA2">
              <w:rPr>
                <w:rFonts w:hint="eastAsia"/>
                <w:sz w:val="24"/>
              </w:rPr>
              <w:t>数据库的表、业务规则、缺省值未加完整性等约束条件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center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一般性缺陷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1.</w:t>
            </w:r>
            <w:r w:rsidRPr="00E15EA2">
              <w:rPr>
                <w:rFonts w:hint="eastAsia"/>
                <w:sz w:val="24"/>
              </w:rPr>
              <w:t>操作界面错误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2.</w:t>
            </w:r>
            <w:r w:rsidRPr="00E15EA2">
              <w:rPr>
                <w:rFonts w:hint="eastAsia"/>
                <w:sz w:val="24"/>
              </w:rPr>
              <w:t>简单的输入限制未放在前台进行控制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3.</w:t>
            </w:r>
            <w:r w:rsidRPr="00E15EA2">
              <w:rPr>
                <w:rFonts w:hint="eastAsia"/>
                <w:sz w:val="24"/>
              </w:rPr>
              <w:t>删除操作未给出提示</w:t>
            </w:r>
          </w:p>
        </w:tc>
      </w:tr>
      <w:tr w:rsidR="00E15EA2" w:rsidRPr="00E15EA2" w:rsidTr="001E3153">
        <w:trPr>
          <w:trHeight w:val="240"/>
          <w:tblHeader/>
          <w:jc w:val="center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EA2" w:rsidRPr="00E15EA2" w:rsidRDefault="00E15EA2" w:rsidP="00E15EA2">
            <w:pPr>
              <w:widowControl/>
              <w:jc w:val="left"/>
              <w:rPr>
                <w:sz w:val="24"/>
              </w:rPr>
            </w:pPr>
            <w:r w:rsidRPr="00E15EA2">
              <w:rPr>
                <w:rFonts w:hint="eastAsia"/>
                <w:sz w:val="24"/>
              </w:rPr>
              <w:t>4.</w:t>
            </w:r>
            <w:r w:rsidRPr="00E15EA2">
              <w:rPr>
                <w:rFonts w:hint="eastAsia"/>
                <w:sz w:val="24"/>
              </w:rPr>
              <w:t>数据库表中有过多的空字段</w:t>
            </w:r>
          </w:p>
        </w:tc>
      </w:tr>
      <w:bookmarkEnd w:id="0"/>
    </w:tbl>
    <w:p w:rsidR="001D2911" w:rsidRPr="001C50B7" w:rsidRDefault="001D2911" w:rsidP="005C5166">
      <w:pPr>
        <w:jc w:val="left"/>
        <w:rPr>
          <w:sz w:val="24"/>
        </w:rPr>
      </w:pPr>
    </w:p>
    <w:sectPr w:rsidR="001D2911" w:rsidRPr="001C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11B3"/>
    <w:multiLevelType w:val="hybridMultilevel"/>
    <w:tmpl w:val="64F446AA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39D1108"/>
    <w:multiLevelType w:val="hybridMultilevel"/>
    <w:tmpl w:val="43882D36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0D7018B"/>
    <w:multiLevelType w:val="hybridMultilevel"/>
    <w:tmpl w:val="06962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30050"/>
    <w:multiLevelType w:val="hybridMultilevel"/>
    <w:tmpl w:val="4564A2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F80A38"/>
    <w:multiLevelType w:val="hybridMultilevel"/>
    <w:tmpl w:val="8BE66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86EE5"/>
    <w:multiLevelType w:val="hybridMultilevel"/>
    <w:tmpl w:val="896C58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7C72B9"/>
    <w:multiLevelType w:val="hybridMultilevel"/>
    <w:tmpl w:val="EDEE6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975281"/>
    <w:multiLevelType w:val="hybridMultilevel"/>
    <w:tmpl w:val="BD92FDAA"/>
    <w:lvl w:ilvl="0" w:tplc="04090003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428154A"/>
    <w:multiLevelType w:val="hybridMultilevel"/>
    <w:tmpl w:val="EDF8E28E"/>
    <w:lvl w:ilvl="0" w:tplc="04090003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B462A76"/>
    <w:multiLevelType w:val="hybridMultilevel"/>
    <w:tmpl w:val="685AA7D4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 wn">
    <w15:presenceInfo w15:providerId="Windows Live" w15:userId="b4141473268035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0D"/>
    <w:rsid w:val="00012408"/>
    <w:rsid w:val="001C50B7"/>
    <w:rsid w:val="001D2911"/>
    <w:rsid w:val="001E3153"/>
    <w:rsid w:val="00230F73"/>
    <w:rsid w:val="002B04F3"/>
    <w:rsid w:val="0047495B"/>
    <w:rsid w:val="005C5166"/>
    <w:rsid w:val="00667021"/>
    <w:rsid w:val="007E69C1"/>
    <w:rsid w:val="008E4A24"/>
    <w:rsid w:val="008F61A6"/>
    <w:rsid w:val="0094760D"/>
    <w:rsid w:val="00BD6E9A"/>
    <w:rsid w:val="00CB251F"/>
    <w:rsid w:val="00DF2BC6"/>
    <w:rsid w:val="00E035C7"/>
    <w:rsid w:val="00E15EA2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BB5"/>
  <w15:chartTrackingRefBased/>
  <w15:docId w15:val="{E2E1CAD5-037D-4BFB-8462-24914B03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11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1E3153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成九张</dc:creator>
  <cp:keywords/>
  <dc:description/>
  <cp:lastModifiedBy>k wn</cp:lastModifiedBy>
  <cp:revision>4</cp:revision>
  <dcterms:created xsi:type="dcterms:W3CDTF">2016-04-19T15:30:00Z</dcterms:created>
  <dcterms:modified xsi:type="dcterms:W3CDTF">2016-04-19T16:34:00Z</dcterms:modified>
</cp:coreProperties>
</file>