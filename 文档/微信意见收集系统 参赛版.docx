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651F8" w14:textId="3B5A75DB" w:rsidR="00120644" w:rsidRDefault="00120644" w:rsidP="00120644">
      <w:pPr>
        <w:jc w:val="center"/>
        <w:rPr>
          <w:rFonts w:ascii="黑体" w:eastAsia="黑体" w:hAnsi="黑体"/>
          <w:b/>
          <w:sz w:val="44"/>
        </w:rPr>
      </w:pPr>
      <w:r w:rsidRPr="00120644">
        <w:rPr>
          <w:rFonts w:ascii="黑体" w:eastAsia="黑体" w:hAnsi="黑体"/>
          <w:b/>
          <w:noProof/>
          <w:sz w:val="44"/>
        </w:rPr>
        <w:drawing>
          <wp:inline distT="0" distB="0" distL="0" distR="0" wp14:anchorId="728E18B2" wp14:editId="30C8FED7">
            <wp:extent cx="2093495" cy="1562046"/>
            <wp:effectExtent l="0" t="0" r="2540" b="635"/>
            <wp:docPr id="2" name="Picture 2" descr="F:\currentTerm\baiduyunpan\baiduyuntongbu\haha\lesson16APAD\SoftwareEnginering\微信意见收集系统\u=4036937677,24004219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urrentTerm\baiduyunpan\baiduyuntongbu\haha\lesson16APAD\SoftwareEnginering\微信意见收集系统\u=4036937677,2400421928&amp;fm=21&amp;g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809" cy="1564519"/>
                    </a:xfrm>
                    <a:prstGeom prst="rect">
                      <a:avLst/>
                    </a:prstGeom>
                    <a:noFill/>
                    <a:ln>
                      <a:noFill/>
                    </a:ln>
                  </pic:spPr>
                </pic:pic>
              </a:graphicData>
            </a:graphic>
          </wp:inline>
        </w:drawing>
      </w:r>
    </w:p>
    <w:p w14:paraId="186823C9" w14:textId="77777777" w:rsidR="00120644" w:rsidRDefault="00120644" w:rsidP="00120644">
      <w:pPr>
        <w:jc w:val="center"/>
        <w:rPr>
          <w:rFonts w:ascii="黑体" w:eastAsia="黑体" w:hAnsi="黑体"/>
          <w:b/>
          <w:sz w:val="44"/>
        </w:rPr>
      </w:pPr>
    </w:p>
    <w:p w14:paraId="5B0F67F7" w14:textId="26A7911C" w:rsidR="000A349A" w:rsidRPr="00B51DAC" w:rsidRDefault="000A349A" w:rsidP="000A349A">
      <w:pPr>
        <w:jc w:val="center"/>
        <w:rPr>
          <w:rFonts w:ascii="黑体" w:eastAsia="黑体" w:hAnsi="黑体"/>
          <w:b/>
          <w:sz w:val="44"/>
        </w:rPr>
      </w:pPr>
      <w:r w:rsidRPr="00B51DAC">
        <w:rPr>
          <w:rFonts w:ascii="黑体" w:eastAsia="黑体" w:hAnsi="黑体" w:hint="eastAsia"/>
          <w:b/>
          <w:sz w:val="44"/>
        </w:rPr>
        <w:t>北京台普木科技公司</w:t>
      </w:r>
    </w:p>
    <w:p w14:paraId="7914615E" w14:textId="77777777" w:rsidR="000A349A" w:rsidRPr="00B51DAC" w:rsidRDefault="000A349A" w:rsidP="000A349A">
      <w:pPr>
        <w:jc w:val="center"/>
        <w:rPr>
          <w:rFonts w:ascii="黑体" w:eastAsia="黑体" w:hAnsi="黑体"/>
          <w:b/>
          <w:sz w:val="44"/>
        </w:rPr>
      </w:pPr>
      <w:r w:rsidRPr="00B51DAC">
        <w:rPr>
          <w:rFonts w:ascii="黑体" w:eastAsia="黑体" w:hAnsi="黑体" w:hint="eastAsia"/>
          <w:b/>
          <w:sz w:val="44"/>
        </w:rPr>
        <w:t>老师-家长微信群意见收集及通知确认系统</w:t>
      </w:r>
    </w:p>
    <w:p w14:paraId="1DE84FE8" w14:textId="77777777" w:rsidR="000A349A" w:rsidRPr="00B51DAC" w:rsidRDefault="000A349A" w:rsidP="000A349A">
      <w:pPr>
        <w:jc w:val="center"/>
        <w:rPr>
          <w:rFonts w:ascii="黑体" w:eastAsia="黑体" w:hAnsi="黑体"/>
          <w:b/>
          <w:sz w:val="44"/>
        </w:rPr>
      </w:pPr>
      <w:r w:rsidRPr="00B51DAC">
        <w:rPr>
          <w:rFonts w:ascii="黑体" w:eastAsia="黑体" w:hAnsi="黑体" w:hint="eastAsia"/>
          <w:b/>
          <w:sz w:val="44"/>
        </w:rPr>
        <w:t>分析文档</w:t>
      </w:r>
    </w:p>
    <w:p w14:paraId="744E3B63" w14:textId="4DBDFE81" w:rsidR="000A349A" w:rsidRDefault="000A349A" w:rsidP="000A349A">
      <w:pPr>
        <w:pStyle w:val="a9"/>
      </w:pPr>
      <w:r>
        <w:rPr>
          <w:rFonts w:hint="eastAsia"/>
        </w:rPr>
        <w:t>Type-Moon</w:t>
      </w:r>
      <w:r>
        <w:t xml:space="preserve"> </w:t>
      </w:r>
      <w:proofErr w:type="gramStart"/>
      <w:r>
        <w:rPr>
          <w:rFonts w:hint="eastAsia"/>
        </w:rPr>
        <w:t>台普木科技</w:t>
      </w:r>
      <w:proofErr w:type="gramEnd"/>
      <w:r>
        <w:rPr>
          <w:rFonts w:ascii="Segoe UI Emoji" w:eastAsia="Segoe UI Emoji" w:hAnsi="Segoe UI Emoji" w:cs="Segoe UI Emoji"/>
        </w:rPr>
        <w:t>™</w:t>
      </w:r>
    </w:p>
    <w:p w14:paraId="58D5D764" w14:textId="7E343997" w:rsidR="000A349A" w:rsidRDefault="000A349A" w:rsidP="000A349A">
      <w:pPr>
        <w:pStyle w:val="a9"/>
      </w:pPr>
    </w:p>
    <w:p w14:paraId="349256F5" w14:textId="53D285BD" w:rsidR="000A349A" w:rsidRDefault="000A349A" w:rsidP="000A349A">
      <w:pPr>
        <w:pStyle w:val="a9"/>
      </w:pPr>
      <w:r>
        <w:rPr>
          <w:rFonts w:hint="eastAsia"/>
        </w:rPr>
        <w:t>版本：1.0.0</w:t>
      </w:r>
    </w:p>
    <w:p w14:paraId="4E617C3A" w14:textId="469C0802" w:rsidR="000A349A" w:rsidRDefault="000A349A" w:rsidP="000A349A">
      <w:pPr>
        <w:pStyle w:val="a9"/>
      </w:pPr>
      <w:r>
        <w:rPr>
          <w:rFonts w:hint="eastAsia"/>
        </w:rPr>
        <w:t>最后更新：2016年4月19日</w:t>
      </w:r>
    </w:p>
    <w:p w14:paraId="6AEC1887" w14:textId="365490A0" w:rsidR="000A349A" w:rsidRDefault="000A349A" w:rsidP="000A349A">
      <w:pPr>
        <w:pStyle w:val="a9"/>
      </w:pPr>
    </w:p>
    <w:p w14:paraId="653D0ED5" w14:textId="77777777" w:rsidR="000A349A" w:rsidRDefault="000A349A" w:rsidP="000A349A">
      <w:pPr>
        <w:pStyle w:val="a9"/>
      </w:pPr>
    </w:p>
    <w:tbl>
      <w:tblPr>
        <w:tblStyle w:val="af1"/>
        <w:tblW w:w="47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350"/>
        <w:gridCol w:w="1930"/>
      </w:tblGrid>
      <w:tr w:rsidR="000A349A" w:rsidRPr="000A349A" w14:paraId="5FE1886A" w14:textId="77777777" w:rsidTr="00A90020">
        <w:trPr>
          <w:trHeight w:val="280"/>
          <w:jc w:val="center"/>
        </w:trPr>
        <w:tc>
          <w:tcPr>
            <w:tcW w:w="1440" w:type="dxa"/>
            <w:noWrap/>
            <w:hideMark/>
          </w:tcPr>
          <w:p w14:paraId="5315049A" w14:textId="77777777" w:rsidR="000A349A" w:rsidRPr="000A349A" w:rsidRDefault="000A349A" w:rsidP="00A90020">
            <w:pPr>
              <w:rPr>
                <w:rFonts w:ascii="KaiTi" w:eastAsia="KaiTi" w:hAnsi="KaiTi" w:cs="宋体"/>
                <w:b/>
                <w:bCs/>
                <w:color w:val="000000"/>
                <w:sz w:val="22"/>
                <w:szCs w:val="22"/>
              </w:rPr>
            </w:pPr>
            <w:r w:rsidRPr="000A349A">
              <w:rPr>
                <w:rFonts w:ascii="KaiTi" w:eastAsia="KaiTi" w:hAnsi="KaiTi" w:cs="宋体" w:hint="eastAsia"/>
                <w:b/>
                <w:bCs/>
                <w:color w:val="000000"/>
                <w:sz w:val="22"/>
                <w:szCs w:val="22"/>
              </w:rPr>
              <w:t>温凯</w:t>
            </w:r>
          </w:p>
        </w:tc>
        <w:tc>
          <w:tcPr>
            <w:tcW w:w="1350" w:type="dxa"/>
            <w:noWrap/>
            <w:hideMark/>
          </w:tcPr>
          <w:p w14:paraId="685E5B44" w14:textId="77777777" w:rsidR="000A349A" w:rsidRPr="000A349A" w:rsidRDefault="000A349A" w:rsidP="00A90020">
            <w:pPr>
              <w:jc w:val="center"/>
              <w:rPr>
                <w:rFonts w:ascii="KaiTi" w:eastAsia="KaiTi" w:hAnsi="KaiTi" w:cs="宋体"/>
                <w:color w:val="000000"/>
                <w:sz w:val="22"/>
                <w:szCs w:val="22"/>
              </w:rPr>
            </w:pPr>
            <w:r w:rsidRPr="000A349A">
              <w:rPr>
                <w:rFonts w:ascii="KaiTi" w:eastAsia="KaiTi" w:hAnsi="KaiTi" w:cs="宋体" w:hint="eastAsia"/>
                <w:color w:val="000000"/>
                <w:sz w:val="22"/>
                <w:szCs w:val="22"/>
              </w:rPr>
              <w:t>心理</w:t>
            </w:r>
          </w:p>
        </w:tc>
        <w:tc>
          <w:tcPr>
            <w:tcW w:w="1930" w:type="dxa"/>
          </w:tcPr>
          <w:p w14:paraId="06E02469" w14:textId="77777777" w:rsidR="000A349A" w:rsidRPr="000A349A" w:rsidRDefault="000A349A" w:rsidP="00A90020">
            <w:pPr>
              <w:jc w:val="center"/>
              <w:rPr>
                <w:rFonts w:ascii="KaiTi" w:eastAsia="KaiTi" w:hAnsi="KaiTi" w:cs="宋体"/>
                <w:color w:val="000000"/>
                <w:sz w:val="22"/>
                <w:szCs w:val="22"/>
              </w:rPr>
            </w:pPr>
            <w:r w:rsidRPr="000A349A">
              <w:rPr>
                <w:rFonts w:ascii="KaiTi" w:eastAsia="KaiTi" w:hAnsi="KaiTi" w:cs="宋体"/>
                <w:color w:val="000000"/>
                <w:sz w:val="22"/>
                <w:szCs w:val="22"/>
              </w:rPr>
              <w:t>1300063704</w:t>
            </w:r>
          </w:p>
        </w:tc>
      </w:tr>
      <w:tr w:rsidR="000A349A" w:rsidRPr="000A349A" w14:paraId="78F9FA42" w14:textId="77777777" w:rsidTr="00A90020">
        <w:trPr>
          <w:trHeight w:val="280"/>
          <w:jc w:val="center"/>
        </w:trPr>
        <w:tc>
          <w:tcPr>
            <w:tcW w:w="1440" w:type="dxa"/>
            <w:noWrap/>
            <w:hideMark/>
          </w:tcPr>
          <w:p w14:paraId="2C6E4D38" w14:textId="77777777" w:rsidR="000A349A" w:rsidRPr="000A349A" w:rsidRDefault="000A349A" w:rsidP="00A90020">
            <w:pPr>
              <w:rPr>
                <w:rFonts w:ascii="KaiTi" w:eastAsia="KaiTi" w:hAnsi="KaiTi" w:cs="宋体"/>
                <w:b/>
                <w:bCs/>
                <w:color w:val="000000"/>
                <w:sz w:val="22"/>
                <w:szCs w:val="22"/>
              </w:rPr>
            </w:pPr>
            <w:proofErr w:type="gramStart"/>
            <w:r w:rsidRPr="000A349A">
              <w:rPr>
                <w:rFonts w:ascii="KaiTi" w:eastAsia="KaiTi" w:hAnsi="KaiTi" w:cs="宋体" w:hint="eastAsia"/>
                <w:b/>
                <w:bCs/>
                <w:color w:val="000000"/>
                <w:sz w:val="22"/>
                <w:szCs w:val="22"/>
              </w:rPr>
              <w:t>孙唯童</w:t>
            </w:r>
            <w:proofErr w:type="gramEnd"/>
          </w:p>
        </w:tc>
        <w:tc>
          <w:tcPr>
            <w:tcW w:w="1350" w:type="dxa"/>
            <w:noWrap/>
            <w:hideMark/>
          </w:tcPr>
          <w:p w14:paraId="1E951CCF" w14:textId="77777777" w:rsidR="000A349A" w:rsidRPr="000A349A" w:rsidRDefault="000A349A" w:rsidP="00A90020">
            <w:pPr>
              <w:jc w:val="center"/>
              <w:rPr>
                <w:rFonts w:ascii="KaiTi" w:eastAsia="KaiTi" w:hAnsi="KaiTi" w:cs="宋体"/>
                <w:color w:val="000000"/>
                <w:sz w:val="22"/>
                <w:szCs w:val="22"/>
              </w:rPr>
            </w:pPr>
            <w:r w:rsidRPr="000A349A">
              <w:rPr>
                <w:rFonts w:ascii="KaiTi" w:eastAsia="KaiTi" w:hAnsi="KaiTi" w:cs="宋体" w:hint="eastAsia"/>
                <w:color w:val="000000"/>
                <w:sz w:val="22"/>
                <w:szCs w:val="22"/>
              </w:rPr>
              <w:t>地空</w:t>
            </w:r>
          </w:p>
        </w:tc>
        <w:tc>
          <w:tcPr>
            <w:tcW w:w="1930" w:type="dxa"/>
          </w:tcPr>
          <w:p w14:paraId="597F0544" w14:textId="77777777" w:rsidR="000A349A" w:rsidRPr="000A349A" w:rsidRDefault="000A349A" w:rsidP="00A90020">
            <w:pPr>
              <w:jc w:val="center"/>
              <w:rPr>
                <w:rFonts w:ascii="KaiTi" w:eastAsia="KaiTi" w:hAnsi="KaiTi" w:cs="宋体"/>
                <w:color w:val="000000"/>
                <w:sz w:val="22"/>
                <w:szCs w:val="22"/>
              </w:rPr>
            </w:pPr>
            <w:r w:rsidRPr="000A349A">
              <w:rPr>
                <w:rFonts w:ascii="KaiTi" w:eastAsia="KaiTi" w:hAnsi="KaiTi" w:cs="宋体"/>
                <w:color w:val="000000"/>
                <w:sz w:val="22"/>
                <w:szCs w:val="22"/>
              </w:rPr>
              <w:t>1200012617</w:t>
            </w:r>
          </w:p>
        </w:tc>
      </w:tr>
      <w:tr w:rsidR="000A349A" w:rsidRPr="000A349A" w14:paraId="481E6577" w14:textId="77777777" w:rsidTr="00A90020">
        <w:trPr>
          <w:trHeight w:val="280"/>
          <w:jc w:val="center"/>
        </w:trPr>
        <w:tc>
          <w:tcPr>
            <w:tcW w:w="1440" w:type="dxa"/>
            <w:noWrap/>
            <w:hideMark/>
          </w:tcPr>
          <w:p w14:paraId="2902C025" w14:textId="77777777" w:rsidR="000A349A" w:rsidRPr="000A349A" w:rsidRDefault="000A349A" w:rsidP="00A90020">
            <w:pPr>
              <w:rPr>
                <w:rFonts w:ascii="KaiTi" w:eastAsia="KaiTi" w:hAnsi="KaiTi" w:cs="宋体"/>
                <w:b/>
                <w:bCs/>
                <w:color w:val="000000"/>
                <w:sz w:val="22"/>
                <w:szCs w:val="22"/>
              </w:rPr>
            </w:pPr>
            <w:r w:rsidRPr="000A349A">
              <w:rPr>
                <w:rFonts w:ascii="KaiTi" w:eastAsia="KaiTi" w:hAnsi="KaiTi" w:cs="宋体" w:hint="eastAsia"/>
                <w:b/>
                <w:bCs/>
                <w:color w:val="000000"/>
                <w:sz w:val="22"/>
                <w:szCs w:val="22"/>
              </w:rPr>
              <w:t>陈语嫣</w:t>
            </w:r>
          </w:p>
        </w:tc>
        <w:tc>
          <w:tcPr>
            <w:tcW w:w="1350" w:type="dxa"/>
            <w:noWrap/>
            <w:hideMark/>
          </w:tcPr>
          <w:p w14:paraId="6992232E" w14:textId="77777777" w:rsidR="000A349A" w:rsidRPr="000A349A" w:rsidRDefault="000A349A" w:rsidP="00A90020">
            <w:pPr>
              <w:jc w:val="center"/>
              <w:rPr>
                <w:rFonts w:ascii="KaiTi" w:eastAsia="KaiTi" w:hAnsi="KaiTi" w:cs="宋体"/>
                <w:color w:val="000000"/>
                <w:sz w:val="22"/>
                <w:szCs w:val="22"/>
              </w:rPr>
            </w:pPr>
            <w:r w:rsidRPr="000A349A">
              <w:rPr>
                <w:rFonts w:ascii="KaiTi" w:eastAsia="KaiTi" w:hAnsi="KaiTi" w:cs="宋体" w:hint="eastAsia"/>
                <w:color w:val="000000"/>
                <w:sz w:val="22"/>
                <w:szCs w:val="22"/>
              </w:rPr>
              <w:t>心理</w:t>
            </w:r>
          </w:p>
        </w:tc>
        <w:tc>
          <w:tcPr>
            <w:tcW w:w="1930" w:type="dxa"/>
          </w:tcPr>
          <w:p w14:paraId="265C9073" w14:textId="77777777" w:rsidR="000A349A" w:rsidRPr="000A349A" w:rsidRDefault="000A349A" w:rsidP="00A90020">
            <w:pPr>
              <w:jc w:val="center"/>
              <w:rPr>
                <w:rFonts w:ascii="KaiTi" w:eastAsia="KaiTi" w:hAnsi="KaiTi" w:cs="宋体"/>
                <w:color w:val="000000"/>
                <w:sz w:val="22"/>
                <w:szCs w:val="22"/>
              </w:rPr>
            </w:pPr>
            <w:r w:rsidRPr="000A349A">
              <w:rPr>
                <w:rFonts w:ascii="KaiTi" w:eastAsia="KaiTi" w:hAnsi="KaiTi" w:cs="宋体"/>
                <w:color w:val="000000"/>
                <w:sz w:val="22"/>
                <w:szCs w:val="22"/>
              </w:rPr>
              <w:t>1300013719</w:t>
            </w:r>
          </w:p>
        </w:tc>
      </w:tr>
    </w:tbl>
    <w:p w14:paraId="35212D46" w14:textId="69E6EDF1" w:rsidR="000A349A" w:rsidRDefault="000A349A" w:rsidP="000A349A">
      <w:pPr>
        <w:pStyle w:val="a9"/>
      </w:pPr>
    </w:p>
    <w:p w14:paraId="7DBD0FAF" w14:textId="6F597092" w:rsidR="004B5FE3" w:rsidRDefault="004B5FE3">
      <w:pPr>
        <w:spacing w:line="259" w:lineRule="auto"/>
        <w:ind w:firstLine="0"/>
        <w:rPr>
          <w:rFonts w:ascii="KaiTi" w:eastAsia="KaiTi" w:hAnsi="KaiTi"/>
          <w:sz w:val="40"/>
        </w:rPr>
      </w:pPr>
      <w:r>
        <w:rPr>
          <w:rFonts w:ascii="KaiTi" w:eastAsia="KaiTi" w:hAnsi="KaiTi"/>
          <w:sz w:val="40"/>
        </w:rPr>
        <w:br w:type="page"/>
      </w:r>
      <w:r>
        <w:rPr>
          <w:rFonts w:ascii="KaiTi" w:eastAsia="KaiTi" w:hAnsi="KaiTi" w:hint="eastAsia"/>
          <w:sz w:val="40"/>
        </w:rPr>
        <w:lastRenderedPageBreak/>
        <w:t>目录</w:t>
      </w:r>
    </w:p>
    <w:sdt>
      <w:sdtPr>
        <w:rPr>
          <w:rFonts w:cstheme="minorBidi"/>
          <w:b w:val="0"/>
          <w:bCs w:val="0"/>
          <w:kern w:val="0"/>
          <w:sz w:val="24"/>
          <w:szCs w:val="24"/>
        </w:rPr>
        <w:id w:val="1772974745"/>
        <w:docPartObj>
          <w:docPartGallery w:val="Table of Contents"/>
          <w:docPartUnique/>
        </w:docPartObj>
      </w:sdtPr>
      <w:sdtEndPr>
        <w:rPr>
          <w:noProof/>
        </w:rPr>
      </w:sdtEndPr>
      <w:sdtContent>
        <w:p w14:paraId="762EB023" w14:textId="04CE9532" w:rsidR="004B5FE3" w:rsidRDefault="004B5FE3">
          <w:pPr>
            <w:pStyle w:val="TOC"/>
          </w:pPr>
        </w:p>
        <w:p w14:paraId="283BC11F" w14:textId="291ED8BC" w:rsidR="001B6C24" w:rsidRDefault="000B1ECD">
          <w:pPr>
            <w:pStyle w:val="10"/>
            <w:tabs>
              <w:tab w:val="left" w:pos="720"/>
              <w:tab w:val="right" w:leader="dot" w:pos="9350"/>
            </w:tabs>
            <w:rPr>
              <w:rFonts w:asciiTheme="minorHAnsi" w:hAnsiTheme="minorHAnsi" w:cstheme="minorBidi"/>
              <w:b w:val="0"/>
              <w:bCs w:val="0"/>
              <w:caps w:val="0"/>
              <w:noProof/>
              <w:kern w:val="0"/>
              <w:sz w:val="22"/>
              <w:szCs w:val="22"/>
            </w:rPr>
          </w:pPr>
          <w:r>
            <w:fldChar w:fldCharType="begin"/>
          </w:r>
          <w:r>
            <w:instrText xml:space="preserve"> TOC \h \z \t "Heading 1,2,Heading 2,3,Title,1" </w:instrText>
          </w:r>
          <w:r>
            <w:fldChar w:fldCharType="separate"/>
          </w:r>
          <w:hyperlink w:anchor="_Toc448876093" w:history="1">
            <w:r w:rsidR="001B6C24" w:rsidRPr="00FA05F8">
              <w:rPr>
                <w:rStyle w:val="af"/>
                <w:rFonts w:hint="eastAsia"/>
                <w:noProof/>
              </w:rPr>
              <w:t>零、</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缩略语及术语</w:t>
            </w:r>
            <w:r w:rsidR="001B6C24">
              <w:rPr>
                <w:noProof/>
                <w:webHidden/>
              </w:rPr>
              <w:tab/>
            </w:r>
            <w:r w:rsidR="001B6C24">
              <w:rPr>
                <w:noProof/>
                <w:webHidden/>
              </w:rPr>
              <w:fldChar w:fldCharType="begin"/>
            </w:r>
            <w:r w:rsidR="001B6C24">
              <w:rPr>
                <w:noProof/>
                <w:webHidden/>
              </w:rPr>
              <w:instrText xml:space="preserve"> PAGEREF _Toc448876093 \h </w:instrText>
            </w:r>
            <w:r w:rsidR="001B6C24">
              <w:rPr>
                <w:noProof/>
                <w:webHidden/>
              </w:rPr>
            </w:r>
            <w:r w:rsidR="001B6C24">
              <w:rPr>
                <w:noProof/>
                <w:webHidden/>
              </w:rPr>
              <w:fldChar w:fldCharType="separate"/>
            </w:r>
            <w:r w:rsidR="001B6C24">
              <w:rPr>
                <w:noProof/>
                <w:webHidden/>
              </w:rPr>
              <w:t>4</w:t>
            </w:r>
            <w:r w:rsidR="001B6C24">
              <w:rPr>
                <w:noProof/>
                <w:webHidden/>
              </w:rPr>
              <w:fldChar w:fldCharType="end"/>
            </w:r>
          </w:hyperlink>
        </w:p>
        <w:p w14:paraId="176C7909" w14:textId="5CA2A691" w:rsidR="001B6C24" w:rsidRDefault="00A90020">
          <w:pPr>
            <w:pStyle w:val="10"/>
            <w:tabs>
              <w:tab w:val="left" w:pos="720"/>
              <w:tab w:val="right" w:leader="dot" w:pos="9350"/>
            </w:tabs>
            <w:rPr>
              <w:rFonts w:asciiTheme="minorHAnsi" w:hAnsiTheme="minorHAnsi" w:cstheme="minorBidi"/>
              <w:b w:val="0"/>
              <w:bCs w:val="0"/>
              <w:caps w:val="0"/>
              <w:noProof/>
              <w:kern w:val="0"/>
              <w:sz w:val="22"/>
              <w:szCs w:val="22"/>
            </w:rPr>
          </w:pPr>
          <w:hyperlink w:anchor="_Toc448876094" w:history="1">
            <w:r w:rsidR="001B6C24" w:rsidRPr="00FA05F8">
              <w:rPr>
                <w:rStyle w:val="af"/>
                <w:rFonts w:hint="eastAsia"/>
                <w:noProof/>
              </w:rPr>
              <w:t>一、</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问题定义</w:t>
            </w:r>
            <w:r w:rsidR="001B6C24">
              <w:rPr>
                <w:noProof/>
                <w:webHidden/>
              </w:rPr>
              <w:tab/>
            </w:r>
            <w:r w:rsidR="001B6C24">
              <w:rPr>
                <w:noProof/>
                <w:webHidden/>
              </w:rPr>
              <w:fldChar w:fldCharType="begin"/>
            </w:r>
            <w:r w:rsidR="001B6C24">
              <w:rPr>
                <w:noProof/>
                <w:webHidden/>
              </w:rPr>
              <w:instrText xml:space="preserve"> PAGEREF _Toc448876094 \h </w:instrText>
            </w:r>
            <w:r w:rsidR="001B6C24">
              <w:rPr>
                <w:noProof/>
                <w:webHidden/>
              </w:rPr>
            </w:r>
            <w:r w:rsidR="001B6C24">
              <w:rPr>
                <w:noProof/>
                <w:webHidden/>
              </w:rPr>
              <w:fldChar w:fldCharType="separate"/>
            </w:r>
            <w:r w:rsidR="001B6C24">
              <w:rPr>
                <w:noProof/>
                <w:webHidden/>
              </w:rPr>
              <w:t>5</w:t>
            </w:r>
            <w:r w:rsidR="001B6C24">
              <w:rPr>
                <w:noProof/>
                <w:webHidden/>
              </w:rPr>
              <w:fldChar w:fldCharType="end"/>
            </w:r>
          </w:hyperlink>
        </w:p>
        <w:p w14:paraId="376C1FA4" w14:textId="18C62D14" w:rsidR="001B6C24" w:rsidRDefault="00A90020">
          <w:pPr>
            <w:pStyle w:val="10"/>
            <w:tabs>
              <w:tab w:val="left" w:pos="720"/>
              <w:tab w:val="right" w:leader="dot" w:pos="9350"/>
            </w:tabs>
            <w:rPr>
              <w:rFonts w:asciiTheme="minorHAnsi" w:hAnsiTheme="minorHAnsi" w:cstheme="minorBidi"/>
              <w:b w:val="0"/>
              <w:bCs w:val="0"/>
              <w:caps w:val="0"/>
              <w:noProof/>
              <w:kern w:val="0"/>
              <w:sz w:val="22"/>
              <w:szCs w:val="22"/>
            </w:rPr>
          </w:pPr>
          <w:hyperlink w:anchor="_Toc448876095" w:history="1">
            <w:r w:rsidR="001B6C24" w:rsidRPr="00FA05F8">
              <w:rPr>
                <w:rStyle w:val="af"/>
                <w:rFonts w:hint="eastAsia"/>
                <w:noProof/>
              </w:rPr>
              <w:t>二、</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可行性分析</w:t>
            </w:r>
            <w:r w:rsidR="001B6C24">
              <w:rPr>
                <w:noProof/>
                <w:webHidden/>
              </w:rPr>
              <w:tab/>
            </w:r>
            <w:r w:rsidR="001B6C24">
              <w:rPr>
                <w:noProof/>
                <w:webHidden/>
              </w:rPr>
              <w:fldChar w:fldCharType="begin"/>
            </w:r>
            <w:r w:rsidR="001B6C24">
              <w:rPr>
                <w:noProof/>
                <w:webHidden/>
              </w:rPr>
              <w:instrText xml:space="preserve"> PAGEREF _Toc448876095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4A06BA75" w14:textId="7DC3E263"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096" w:history="1">
            <w:r w:rsidR="001B6C24" w:rsidRPr="00FA05F8">
              <w:rPr>
                <w:rStyle w:val="af"/>
                <w:noProof/>
              </w:rPr>
              <w:t>1</w:t>
            </w:r>
            <w:r w:rsidR="001B6C24">
              <w:rPr>
                <w:rFonts w:asciiTheme="minorHAnsi" w:hAnsiTheme="minorHAnsi" w:cstheme="minorBidi"/>
                <w:smallCaps w:val="0"/>
                <w:noProof/>
                <w:kern w:val="0"/>
                <w:sz w:val="22"/>
                <w:szCs w:val="22"/>
              </w:rPr>
              <w:tab/>
            </w:r>
            <w:r w:rsidR="001B6C24" w:rsidRPr="00FA05F8">
              <w:rPr>
                <w:rStyle w:val="af"/>
                <w:rFonts w:hint="eastAsia"/>
                <w:noProof/>
              </w:rPr>
              <w:t>引言</w:t>
            </w:r>
            <w:r w:rsidR="001B6C24">
              <w:rPr>
                <w:noProof/>
                <w:webHidden/>
              </w:rPr>
              <w:tab/>
            </w:r>
            <w:r w:rsidR="001B6C24">
              <w:rPr>
                <w:noProof/>
                <w:webHidden/>
              </w:rPr>
              <w:fldChar w:fldCharType="begin"/>
            </w:r>
            <w:r w:rsidR="001B6C24">
              <w:rPr>
                <w:noProof/>
                <w:webHidden/>
              </w:rPr>
              <w:instrText xml:space="preserve"> PAGEREF _Toc448876096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7F2BF936" w14:textId="7462048C"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097" w:history="1">
            <w:r w:rsidR="001B6C24" w:rsidRPr="00FA05F8">
              <w:rPr>
                <w:rStyle w:val="af"/>
                <w:noProof/>
              </w:rPr>
              <w:t>2</w:t>
            </w:r>
            <w:r w:rsidR="001B6C24">
              <w:rPr>
                <w:rFonts w:asciiTheme="minorHAnsi" w:hAnsiTheme="minorHAnsi" w:cstheme="minorBidi"/>
                <w:smallCaps w:val="0"/>
                <w:noProof/>
                <w:kern w:val="0"/>
                <w:sz w:val="22"/>
                <w:szCs w:val="22"/>
              </w:rPr>
              <w:tab/>
            </w:r>
            <w:r w:rsidR="001B6C24" w:rsidRPr="00FA05F8">
              <w:rPr>
                <w:rStyle w:val="af"/>
                <w:rFonts w:hint="eastAsia"/>
                <w:noProof/>
              </w:rPr>
              <w:t>可行性研究的前提</w:t>
            </w:r>
            <w:r w:rsidR="001B6C24">
              <w:rPr>
                <w:noProof/>
                <w:webHidden/>
              </w:rPr>
              <w:tab/>
            </w:r>
            <w:r w:rsidR="001B6C24">
              <w:rPr>
                <w:noProof/>
                <w:webHidden/>
              </w:rPr>
              <w:fldChar w:fldCharType="begin"/>
            </w:r>
            <w:r w:rsidR="001B6C24">
              <w:rPr>
                <w:noProof/>
                <w:webHidden/>
              </w:rPr>
              <w:instrText xml:space="preserve"> PAGEREF _Toc448876097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55047D3C" w14:textId="348FB9AF"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098" w:history="1">
            <w:r w:rsidR="001B6C24" w:rsidRPr="00FA05F8">
              <w:rPr>
                <w:rStyle w:val="af"/>
                <w:noProof/>
              </w:rPr>
              <w:t>2.1</w:t>
            </w:r>
            <w:r w:rsidR="001B6C24">
              <w:rPr>
                <w:rFonts w:asciiTheme="minorHAnsi" w:hAnsiTheme="minorHAnsi" w:cstheme="minorBidi"/>
                <w:i w:val="0"/>
                <w:iCs w:val="0"/>
                <w:noProof/>
                <w:kern w:val="0"/>
                <w:sz w:val="22"/>
                <w:szCs w:val="22"/>
              </w:rPr>
              <w:tab/>
            </w:r>
            <w:r w:rsidR="001B6C24" w:rsidRPr="00FA05F8">
              <w:rPr>
                <w:rStyle w:val="af"/>
                <w:rFonts w:hint="eastAsia"/>
                <w:noProof/>
              </w:rPr>
              <w:t>要求</w:t>
            </w:r>
            <w:r w:rsidR="001B6C24">
              <w:rPr>
                <w:noProof/>
                <w:webHidden/>
              </w:rPr>
              <w:tab/>
            </w:r>
            <w:r w:rsidR="001B6C24">
              <w:rPr>
                <w:noProof/>
                <w:webHidden/>
              </w:rPr>
              <w:fldChar w:fldCharType="begin"/>
            </w:r>
            <w:r w:rsidR="001B6C24">
              <w:rPr>
                <w:noProof/>
                <w:webHidden/>
              </w:rPr>
              <w:instrText xml:space="preserve"> PAGEREF _Toc448876098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284540F0" w14:textId="7762911E"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099" w:history="1">
            <w:r w:rsidR="001B6C24" w:rsidRPr="00FA05F8">
              <w:rPr>
                <w:rStyle w:val="af"/>
                <w:noProof/>
              </w:rPr>
              <w:t>2.2</w:t>
            </w:r>
            <w:r w:rsidR="001B6C24">
              <w:rPr>
                <w:rFonts w:asciiTheme="minorHAnsi" w:hAnsiTheme="minorHAnsi" w:cstheme="minorBidi"/>
                <w:i w:val="0"/>
                <w:iCs w:val="0"/>
                <w:noProof/>
                <w:kern w:val="0"/>
                <w:sz w:val="22"/>
                <w:szCs w:val="22"/>
              </w:rPr>
              <w:tab/>
            </w:r>
            <w:r w:rsidR="001B6C24" w:rsidRPr="00FA05F8">
              <w:rPr>
                <w:rStyle w:val="af"/>
                <w:rFonts w:hint="eastAsia"/>
                <w:noProof/>
              </w:rPr>
              <w:t>目标</w:t>
            </w:r>
            <w:r w:rsidR="001B6C24">
              <w:rPr>
                <w:noProof/>
                <w:webHidden/>
              </w:rPr>
              <w:tab/>
            </w:r>
            <w:r w:rsidR="001B6C24">
              <w:rPr>
                <w:noProof/>
                <w:webHidden/>
              </w:rPr>
              <w:fldChar w:fldCharType="begin"/>
            </w:r>
            <w:r w:rsidR="001B6C24">
              <w:rPr>
                <w:noProof/>
                <w:webHidden/>
              </w:rPr>
              <w:instrText xml:space="preserve"> PAGEREF _Toc448876099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03D8FE60" w14:textId="6B5F359E"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00" w:history="1">
            <w:r w:rsidR="001B6C24" w:rsidRPr="00FA05F8">
              <w:rPr>
                <w:rStyle w:val="af"/>
                <w:noProof/>
              </w:rPr>
              <w:t>2.3</w:t>
            </w:r>
            <w:r w:rsidR="001B6C24">
              <w:rPr>
                <w:rFonts w:asciiTheme="minorHAnsi" w:hAnsiTheme="minorHAnsi" w:cstheme="minorBidi"/>
                <w:i w:val="0"/>
                <w:iCs w:val="0"/>
                <w:noProof/>
                <w:kern w:val="0"/>
                <w:sz w:val="22"/>
                <w:szCs w:val="22"/>
              </w:rPr>
              <w:tab/>
            </w:r>
            <w:r w:rsidR="001B6C24" w:rsidRPr="00FA05F8">
              <w:rPr>
                <w:rStyle w:val="af"/>
                <w:rFonts w:hint="eastAsia"/>
                <w:noProof/>
              </w:rPr>
              <w:t>条件、假定和限制</w:t>
            </w:r>
            <w:r w:rsidR="001B6C24">
              <w:rPr>
                <w:noProof/>
                <w:webHidden/>
              </w:rPr>
              <w:tab/>
            </w:r>
            <w:r w:rsidR="001B6C24">
              <w:rPr>
                <w:noProof/>
                <w:webHidden/>
              </w:rPr>
              <w:fldChar w:fldCharType="begin"/>
            </w:r>
            <w:r w:rsidR="001B6C24">
              <w:rPr>
                <w:noProof/>
                <w:webHidden/>
              </w:rPr>
              <w:instrText xml:space="preserve"> PAGEREF _Toc448876100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36A34B6B" w14:textId="727B0A50"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01" w:history="1">
            <w:r w:rsidR="001B6C24" w:rsidRPr="00FA05F8">
              <w:rPr>
                <w:rStyle w:val="af"/>
                <w:noProof/>
              </w:rPr>
              <w:t>2.4</w:t>
            </w:r>
            <w:r w:rsidR="001B6C24">
              <w:rPr>
                <w:rFonts w:asciiTheme="minorHAnsi" w:hAnsiTheme="minorHAnsi" w:cstheme="minorBidi"/>
                <w:i w:val="0"/>
                <w:iCs w:val="0"/>
                <w:noProof/>
                <w:kern w:val="0"/>
                <w:sz w:val="22"/>
                <w:szCs w:val="22"/>
              </w:rPr>
              <w:tab/>
            </w:r>
            <w:r w:rsidR="001B6C24" w:rsidRPr="00FA05F8">
              <w:rPr>
                <w:rStyle w:val="af"/>
                <w:rFonts w:hint="eastAsia"/>
                <w:noProof/>
              </w:rPr>
              <w:t>可行性研究方法</w:t>
            </w:r>
            <w:r w:rsidR="001B6C24">
              <w:rPr>
                <w:noProof/>
                <w:webHidden/>
              </w:rPr>
              <w:tab/>
            </w:r>
            <w:r w:rsidR="001B6C24">
              <w:rPr>
                <w:noProof/>
                <w:webHidden/>
              </w:rPr>
              <w:fldChar w:fldCharType="begin"/>
            </w:r>
            <w:r w:rsidR="001B6C24">
              <w:rPr>
                <w:noProof/>
                <w:webHidden/>
              </w:rPr>
              <w:instrText xml:space="preserve"> PAGEREF _Toc448876101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31911799" w14:textId="65A02A7E"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2" w:history="1">
            <w:r w:rsidR="001B6C24" w:rsidRPr="00FA05F8">
              <w:rPr>
                <w:rStyle w:val="af"/>
                <w:noProof/>
              </w:rPr>
              <w:t>3</w:t>
            </w:r>
            <w:r w:rsidR="001B6C24">
              <w:rPr>
                <w:rFonts w:asciiTheme="minorHAnsi" w:hAnsiTheme="minorHAnsi" w:cstheme="minorBidi"/>
                <w:smallCaps w:val="0"/>
                <w:noProof/>
                <w:kern w:val="0"/>
                <w:sz w:val="22"/>
                <w:szCs w:val="22"/>
              </w:rPr>
              <w:tab/>
            </w:r>
            <w:r w:rsidR="001B6C24" w:rsidRPr="00FA05F8">
              <w:rPr>
                <w:rStyle w:val="af"/>
                <w:rFonts w:hint="eastAsia"/>
                <w:noProof/>
              </w:rPr>
              <w:t>技术可行性分析</w:t>
            </w:r>
            <w:r w:rsidR="001B6C24">
              <w:rPr>
                <w:noProof/>
                <w:webHidden/>
              </w:rPr>
              <w:tab/>
            </w:r>
            <w:r w:rsidR="001B6C24">
              <w:rPr>
                <w:noProof/>
                <w:webHidden/>
              </w:rPr>
              <w:fldChar w:fldCharType="begin"/>
            </w:r>
            <w:r w:rsidR="001B6C24">
              <w:rPr>
                <w:noProof/>
                <w:webHidden/>
              </w:rPr>
              <w:instrText xml:space="preserve"> PAGEREF _Toc448876102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26430640" w14:textId="13A59453"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3" w:history="1">
            <w:r w:rsidR="001B6C24" w:rsidRPr="00FA05F8">
              <w:rPr>
                <w:rStyle w:val="af"/>
                <w:noProof/>
              </w:rPr>
              <w:t>4</w:t>
            </w:r>
            <w:r w:rsidR="001B6C24">
              <w:rPr>
                <w:rFonts w:asciiTheme="minorHAnsi" w:hAnsiTheme="minorHAnsi" w:cstheme="minorBidi"/>
                <w:smallCaps w:val="0"/>
                <w:noProof/>
                <w:kern w:val="0"/>
                <w:sz w:val="22"/>
                <w:szCs w:val="22"/>
              </w:rPr>
              <w:tab/>
            </w:r>
            <w:r w:rsidR="001B6C24" w:rsidRPr="00FA05F8">
              <w:rPr>
                <w:rStyle w:val="af"/>
                <w:rFonts w:hint="eastAsia"/>
                <w:noProof/>
              </w:rPr>
              <w:t>经济可行性分析</w:t>
            </w:r>
            <w:r w:rsidR="001B6C24">
              <w:rPr>
                <w:noProof/>
                <w:webHidden/>
              </w:rPr>
              <w:tab/>
            </w:r>
            <w:r w:rsidR="001B6C24">
              <w:rPr>
                <w:noProof/>
                <w:webHidden/>
              </w:rPr>
              <w:fldChar w:fldCharType="begin"/>
            </w:r>
            <w:r w:rsidR="001B6C24">
              <w:rPr>
                <w:noProof/>
                <w:webHidden/>
              </w:rPr>
              <w:instrText xml:space="preserve"> PAGEREF _Toc448876103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74538B88" w14:textId="1BABC6F2"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4" w:history="1">
            <w:r w:rsidR="001B6C24" w:rsidRPr="00FA05F8">
              <w:rPr>
                <w:rStyle w:val="af"/>
                <w:noProof/>
              </w:rPr>
              <w:t>5</w:t>
            </w:r>
            <w:r w:rsidR="001B6C24">
              <w:rPr>
                <w:rFonts w:asciiTheme="minorHAnsi" w:hAnsiTheme="minorHAnsi" w:cstheme="minorBidi"/>
                <w:smallCaps w:val="0"/>
                <w:noProof/>
                <w:kern w:val="0"/>
                <w:sz w:val="22"/>
                <w:szCs w:val="22"/>
              </w:rPr>
              <w:tab/>
            </w:r>
            <w:r w:rsidR="001B6C24" w:rsidRPr="00FA05F8">
              <w:rPr>
                <w:rStyle w:val="af"/>
                <w:rFonts w:hint="eastAsia"/>
                <w:noProof/>
              </w:rPr>
              <w:t>社会因素及法律可行性分析</w:t>
            </w:r>
            <w:r w:rsidR="001B6C24">
              <w:rPr>
                <w:noProof/>
                <w:webHidden/>
              </w:rPr>
              <w:tab/>
            </w:r>
            <w:r w:rsidR="001B6C24">
              <w:rPr>
                <w:noProof/>
                <w:webHidden/>
              </w:rPr>
              <w:fldChar w:fldCharType="begin"/>
            </w:r>
            <w:r w:rsidR="001B6C24">
              <w:rPr>
                <w:noProof/>
                <w:webHidden/>
              </w:rPr>
              <w:instrText xml:space="preserve"> PAGEREF _Toc448876104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441CC8C8" w14:textId="4A35AD83"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5" w:history="1">
            <w:r w:rsidR="001B6C24" w:rsidRPr="00FA05F8">
              <w:rPr>
                <w:rStyle w:val="af"/>
                <w:noProof/>
              </w:rPr>
              <w:t>6</w:t>
            </w:r>
            <w:r w:rsidR="001B6C24">
              <w:rPr>
                <w:rFonts w:asciiTheme="minorHAnsi" w:hAnsiTheme="minorHAnsi" w:cstheme="minorBidi"/>
                <w:smallCaps w:val="0"/>
                <w:noProof/>
                <w:kern w:val="0"/>
                <w:sz w:val="22"/>
                <w:szCs w:val="22"/>
              </w:rPr>
              <w:tab/>
            </w:r>
            <w:r w:rsidR="001B6C24" w:rsidRPr="00FA05F8">
              <w:rPr>
                <w:rStyle w:val="af"/>
                <w:rFonts w:hint="eastAsia"/>
                <w:noProof/>
              </w:rPr>
              <w:t>用户使用可行性</w:t>
            </w:r>
            <w:r w:rsidR="001B6C24">
              <w:rPr>
                <w:noProof/>
                <w:webHidden/>
              </w:rPr>
              <w:tab/>
            </w:r>
            <w:r w:rsidR="001B6C24">
              <w:rPr>
                <w:noProof/>
                <w:webHidden/>
              </w:rPr>
              <w:fldChar w:fldCharType="begin"/>
            </w:r>
            <w:r w:rsidR="001B6C24">
              <w:rPr>
                <w:noProof/>
                <w:webHidden/>
              </w:rPr>
              <w:instrText xml:space="preserve"> PAGEREF _Toc448876105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1F4F7B8C" w14:textId="2AD48EB5"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6" w:history="1">
            <w:r w:rsidR="001B6C24" w:rsidRPr="00FA05F8">
              <w:rPr>
                <w:rStyle w:val="af"/>
                <w:noProof/>
              </w:rPr>
              <w:t>7</w:t>
            </w:r>
            <w:r w:rsidR="001B6C24">
              <w:rPr>
                <w:rFonts w:asciiTheme="minorHAnsi" w:hAnsiTheme="minorHAnsi" w:cstheme="minorBidi"/>
                <w:smallCaps w:val="0"/>
                <w:noProof/>
                <w:kern w:val="0"/>
                <w:sz w:val="22"/>
                <w:szCs w:val="22"/>
              </w:rPr>
              <w:tab/>
            </w:r>
            <w:r w:rsidR="001B6C24" w:rsidRPr="00FA05F8">
              <w:rPr>
                <w:rStyle w:val="af"/>
                <w:rFonts w:hint="eastAsia"/>
                <w:noProof/>
              </w:rPr>
              <w:t>其他可供选择的方案</w:t>
            </w:r>
            <w:r w:rsidR="001B6C24">
              <w:rPr>
                <w:noProof/>
                <w:webHidden/>
              </w:rPr>
              <w:tab/>
            </w:r>
            <w:r w:rsidR="001B6C24">
              <w:rPr>
                <w:noProof/>
                <w:webHidden/>
              </w:rPr>
              <w:fldChar w:fldCharType="begin"/>
            </w:r>
            <w:r w:rsidR="001B6C24">
              <w:rPr>
                <w:noProof/>
                <w:webHidden/>
              </w:rPr>
              <w:instrText xml:space="preserve"> PAGEREF _Toc448876106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474369FF" w14:textId="5D8F7C34"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7" w:history="1">
            <w:r w:rsidR="001B6C24" w:rsidRPr="00FA05F8">
              <w:rPr>
                <w:rStyle w:val="af"/>
                <w:noProof/>
              </w:rPr>
              <w:t>8</w:t>
            </w:r>
            <w:r w:rsidR="001B6C24">
              <w:rPr>
                <w:rFonts w:asciiTheme="minorHAnsi" w:hAnsiTheme="minorHAnsi" w:cstheme="minorBidi"/>
                <w:smallCaps w:val="0"/>
                <w:noProof/>
                <w:kern w:val="0"/>
                <w:sz w:val="22"/>
                <w:szCs w:val="22"/>
              </w:rPr>
              <w:tab/>
            </w:r>
            <w:r w:rsidR="001B6C24" w:rsidRPr="00FA05F8">
              <w:rPr>
                <w:rStyle w:val="af"/>
                <w:rFonts w:hint="eastAsia"/>
                <w:noProof/>
              </w:rPr>
              <w:t>结论意见</w:t>
            </w:r>
            <w:r w:rsidR="001B6C24">
              <w:rPr>
                <w:noProof/>
                <w:webHidden/>
              </w:rPr>
              <w:tab/>
            </w:r>
            <w:r w:rsidR="001B6C24">
              <w:rPr>
                <w:noProof/>
                <w:webHidden/>
              </w:rPr>
              <w:fldChar w:fldCharType="begin"/>
            </w:r>
            <w:r w:rsidR="001B6C24">
              <w:rPr>
                <w:noProof/>
                <w:webHidden/>
              </w:rPr>
              <w:instrText xml:space="preserve"> PAGEREF _Toc448876107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00464810" w14:textId="67CA7D67" w:rsidR="001B6C24" w:rsidRDefault="00A90020">
          <w:pPr>
            <w:pStyle w:val="10"/>
            <w:tabs>
              <w:tab w:val="left" w:pos="720"/>
              <w:tab w:val="right" w:leader="dot" w:pos="9350"/>
            </w:tabs>
            <w:rPr>
              <w:rFonts w:asciiTheme="minorHAnsi" w:hAnsiTheme="minorHAnsi" w:cstheme="minorBidi"/>
              <w:b w:val="0"/>
              <w:bCs w:val="0"/>
              <w:caps w:val="0"/>
              <w:noProof/>
              <w:kern w:val="0"/>
              <w:sz w:val="22"/>
              <w:szCs w:val="22"/>
            </w:rPr>
          </w:pPr>
          <w:hyperlink w:anchor="_Toc448876108" w:history="1">
            <w:r w:rsidR="001B6C24" w:rsidRPr="00FA05F8">
              <w:rPr>
                <w:rStyle w:val="af"/>
                <w:rFonts w:hint="eastAsia"/>
                <w:noProof/>
              </w:rPr>
              <w:t>三、</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需求分析</w:t>
            </w:r>
            <w:r w:rsidR="001B6C24">
              <w:rPr>
                <w:noProof/>
                <w:webHidden/>
              </w:rPr>
              <w:tab/>
            </w:r>
            <w:r w:rsidR="001B6C24">
              <w:rPr>
                <w:noProof/>
                <w:webHidden/>
              </w:rPr>
              <w:fldChar w:fldCharType="begin"/>
            </w:r>
            <w:r w:rsidR="001B6C24">
              <w:rPr>
                <w:noProof/>
                <w:webHidden/>
              </w:rPr>
              <w:instrText xml:space="preserve"> PAGEREF _Toc448876108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23473AEC" w14:textId="2C5AB01E"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09" w:history="1">
            <w:r w:rsidR="001B6C24" w:rsidRPr="00FA05F8">
              <w:rPr>
                <w:rStyle w:val="af"/>
                <w:noProof/>
              </w:rPr>
              <w:t>9</w:t>
            </w:r>
            <w:r w:rsidR="001B6C24">
              <w:rPr>
                <w:rFonts w:asciiTheme="minorHAnsi" w:hAnsiTheme="minorHAnsi" w:cstheme="minorBidi"/>
                <w:smallCaps w:val="0"/>
                <w:noProof/>
                <w:kern w:val="0"/>
                <w:sz w:val="22"/>
                <w:szCs w:val="22"/>
              </w:rPr>
              <w:tab/>
            </w:r>
            <w:r w:rsidR="001B6C24" w:rsidRPr="00FA05F8">
              <w:rPr>
                <w:rStyle w:val="af"/>
                <w:rFonts w:hint="eastAsia"/>
                <w:noProof/>
              </w:rPr>
              <w:t>前提假设</w:t>
            </w:r>
            <w:r w:rsidR="001B6C24">
              <w:rPr>
                <w:noProof/>
                <w:webHidden/>
              </w:rPr>
              <w:tab/>
            </w:r>
            <w:r w:rsidR="001B6C24">
              <w:rPr>
                <w:noProof/>
                <w:webHidden/>
              </w:rPr>
              <w:fldChar w:fldCharType="begin"/>
            </w:r>
            <w:r w:rsidR="001B6C24">
              <w:rPr>
                <w:noProof/>
                <w:webHidden/>
              </w:rPr>
              <w:instrText xml:space="preserve"> PAGEREF _Toc448876109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7EAC308C" w14:textId="78DCDB6A"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10" w:history="1">
            <w:r w:rsidR="001B6C24" w:rsidRPr="00FA05F8">
              <w:rPr>
                <w:rStyle w:val="af"/>
                <w:noProof/>
              </w:rPr>
              <w:t>10</w:t>
            </w:r>
            <w:r w:rsidR="001B6C24">
              <w:rPr>
                <w:rFonts w:asciiTheme="minorHAnsi" w:hAnsiTheme="minorHAnsi" w:cstheme="minorBidi"/>
                <w:smallCaps w:val="0"/>
                <w:noProof/>
                <w:kern w:val="0"/>
                <w:sz w:val="22"/>
                <w:szCs w:val="22"/>
              </w:rPr>
              <w:tab/>
            </w:r>
            <w:r w:rsidR="001B6C24" w:rsidRPr="00FA05F8">
              <w:rPr>
                <w:rStyle w:val="af"/>
                <w:rFonts w:hint="eastAsia"/>
                <w:noProof/>
              </w:rPr>
              <w:t>背景说明</w:t>
            </w:r>
            <w:r w:rsidR="001B6C24">
              <w:rPr>
                <w:noProof/>
                <w:webHidden/>
              </w:rPr>
              <w:tab/>
            </w:r>
            <w:r w:rsidR="001B6C24">
              <w:rPr>
                <w:noProof/>
                <w:webHidden/>
              </w:rPr>
              <w:fldChar w:fldCharType="begin"/>
            </w:r>
            <w:r w:rsidR="001B6C24">
              <w:rPr>
                <w:noProof/>
                <w:webHidden/>
              </w:rPr>
              <w:instrText xml:space="preserve"> PAGEREF _Toc448876110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2ECF57A8" w14:textId="7AB804CB"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11" w:history="1">
            <w:r w:rsidR="001B6C24" w:rsidRPr="00FA05F8">
              <w:rPr>
                <w:rStyle w:val="af"/>
                <w:noProof/>
              </w:rPr>
              <w:t>11</w:t>
            </w:r>
            <w:r w:rsidR="001B6C24">
              <w:rPr>
                <w:rFonts w:asciiTheme="minorHAnsi" w:hAnsiTheme="minorHAnsi" w:cstheme="minorBidi"/>
                <w:smallCaps w:val="0"/>
                <w:noProof/>
                <w:kern w:val="0"/>
                <w:sz w:val="22"/>
                <w:szCs w:val="22"/>
              </w:rPr>
              <w:tab/>
            </w:r>
            <w:r w:rsidR="001B6C24" w:rsidRPr="00FA05F8">
              <w:rPr>
                <w:rStyle w:val="af"/>
                <w:rFonts w:hint="eastAsia"/>
                <w:noProof/>
              </w:rPr>
              <w:t>预期读者及阅读建议</w:t>
            </w:r>
            <w:r w:rsidR="001B6C24">
              <w:rPr>
                <w:noProof/>
                <w:webHidden/>
              </w:rPr>
              <w:tab/>
            </w:r>
            <w:r w:rsidR="001B6C24">
              <w:rPr>
                <w:noProof/>
                <w:webHidden/>
              </w:rPr>
              <w:fldChar w:fldCharType="begin"/>
            </w:r>
            <w:r w:rsidR="001B6C24">
              <w:rPr>
                <w:noProof/>
                <w:webHidden/>
              </w:rPr>
              <w:instrText xml:space="preserve"> PAGEREF _Toc448876111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636297FA" w14:textId="68E417FF"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12" w:history="1">
            <w:r w:rsidR="001B6C24" w:rsidRPr="00FA05F8">
              <w:rPr>
                <w:rStyle w:val="af"/>
                <w:noProof/>
              </w:rPr>
              <w:t>12</w:t>
            </w:r>
            <w:r w:rsidR="001B6C24">
              <w:rPr>
                <w:rFonts w:asciiTheme="minorHAnsi" w:hAnsiTheme="minorHAnsi" w:cstheme="minorBidi"/>
                <w:smallCaps w:val="0"/>
                <w:noProof/>
                <w:kern w:val="0"/>
                <w:sz w:val="22"/>
                <w:szCs w:val="22"/>
              </w:rPr>
              <w:tab/>
            </w:r>
            <w:r w:rsidR="001B6C24" w:rsidRPr="00FA05F8">
              <w:rPr>
                <w:rStyle w:val="af"/>
                <w:rFonts w:hint="eastAsia"/>
                <w:noProof/>
              </w:rPr>
              <w:t>需求概述</w:t>
            </w:r>
            <w:r w:rsidR="001B6C24">
              <w:rPr>
                <w:noProof/>
                <w:webHidden/>
              </w:rPr>
              <w:tab/>
            </w:r>
            <w:r w:rsidR="001B6C24">
              <w:rPr>
                <w:noProof/>
                <w:webHidden/>
              </w:rPr>
              <w:fldChar w:fldCharType="begin"/>
            </w:r>
            <w:r w:rsidR="001B6C24">
              <w:rPr>
                <w:noProof/>
                <w:webHidden/>
              </w:rPr>
              <w:instrText xml:space="preserve"> PAGEREF _Toc448876112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586D4AC1" w14:textId="4A75E342"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13" w:history="1">
            <w:r w:rsidR="001B6C24" w:rsidRPr="00FA05F8">
              <w:rPr>
                <w:rStyle w:val="af"/>
                <w:noProof/>
              </w:rPr>
              <w:t>13</w:t>
            </w:r>
            <w:r w:rsidR="001B6C24">
              <w:rPr>
                <w:rFonts w:asciiTheme="minorHAnsi" w:hAnsiTheme="minorHAnsi" w:cstheme="minorBidi"/>
                <w:smallCaps w:val="0"/>
                <w:noProof/>
                <w:kern w:val="0"/>
                <w:sz w:val="22"/>
                <w:szCs w:val="22"/>
              </w:rPr>
              <w:tab/>
            </w:r>
            <w:r w:rsidR="001B6C24" w:rsidRPr="00FA05F8">
              <w:rPr>
                <w:rStyle w:val="af"/>
                <w:rFonts w:hint="eastAsia"/>
                <w:noProof/>
              </w:rPr>
              <w:t>功能需求</w:t>
            </w:r>
            <w:r w:rsidR="001B6C24">
              <w:rPr>
                <w:noProof/>
                <w:webHidden/>
              </w:rPr>
              <w:tab/>
            </w:r>
            <w:r w:rsidR="001B6C24">
              <w:rPr>
                <w:noProof/>
                <w:webHidden/>
              </w:rPr>
              <w:fldChar w:fldCharType="begin"/>
            </w:r>
            <w:r w:rsidR="001B6C24">
              <w:rPr>
                <w:noProof/>
                <w:webHidden/>
              </w:rPr>
              <w:instrText xml:space="preserve"> PAGEREF _Toc448876113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73D9AE65" w14:textId="778C67A9"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14" w:history="1">
            <w:r w:rsidR="001B6C24" w:rsidRPr="00FA05F8">
              <w:rPr>
                <w:rStyle w:val="af"/>
                <w:noProof/>
              </w:rPr>
              <w:t>13.1</w:t>
            </w:r>
            <w:r w:rsidR="001B6C24">
              <w:rPr>
                <w:rFonts w:asciiTheme="minorHAnsi" w:hAnsiTheme="minorHAnsi" w:cstheme="minorBidi"/>
                <w:i w:val="0"/>
                <w:iCs w:val="0"/>
                <w:noProof/>
                <w:kern w:val="0"/>
                <w:sz w:val="22"/>
                <w:szCs w:val="22"/>
              </w:rPr>
              <w:tab/>
            </w:r>
            <w:r w:rsidR="001B6C24" w:rsidRPr="00FA05F8">
              <w:rPr>
                <w:rStyle w:val="af"/>
                <w:rFonts w:hint="eastAsia"/>
                <w:noProof/>
              </w:rPr>
              <w:t>初始化系统</w:t>
            </w:r>
            <w:r w:rsidR="001B6C24">
              <w:rPr>
                <w:noProof/>
                <w:webHidden/>
              </w:rPr>
              <w:tab/>
            </w:r>
            <w:r w:rsidR="001B6C24">
              <w:rPr>
                <w:noProof/>
                <w:webHidden/>
              </w:rPr>
              <w:fldChar w:fldCharType="begin"/>
            </w:r>
            <w:r w:rsidR="001B6C24">
              <w:rPr>
                <w:noProof/>
                <w:webHidden/>
              </w:rPr>
              <w:instrText xml:space="preserve"> PAGEREF _Toc448876114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01044232" w14:textId="5DFF1C82"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15" w:history="1">
            <w:r w:rsidR="001B6C24" w:rsidRPr="00FA05F8">
              <w:rPr>
                <w:rStyle w:val="af"/>
                <w:noProof/>
              </w:rPr>
              <w:t>13.2</w:t>
            </w:r>
            <w:r w:rsidR="001B6C24">
              <w:rPr>
                <w:rFonts w:asciiTheme="minorHAnsi" w:hAnsiTheme="minorHAnsi" w:cstheme="minorBidi"/>
                <w:i w:val="0"/>
                <w:iCs w:val="0"/>
                <w:noProof/>
                <w:kern w:val="0"/>
                <w:sz w:val="22"/>
                <w:szCs w:val="22"/>
              </w:rPr>
              <w:tab/>
            </w:r>
            <w:r w:rsidR="001B6C24" w:rsidRPr="00FA05F8">
              <w:rPr>
                <w:rStyle w:val="af"/>
                <w:rFonts w:hint="eastAsia"/>
                <w:noProof/>
              </w:rPr>
              <w:t>通知发送及确认</w:t>
            </w:r>
            <w:r w:rsidR="001B6C24">
              <w:rPr>
                <w:noProof/>
                <w:webHidden/>
              </w:rPr>
              <w:tab/>
            </w:r>
            <w:r w:rsidR="001B6C24">
              <w:rPr>
                <w:noProof/>
                <w:webHidden/>
              </w:rPr>
              <w:fldChar w:fldCharType="begin"/>
            </w:r>
            <w:r w:rsidR="001B6C24">
              <w:rPr>
                <w:noProof/>
                <w:webHidden/>
              </w:rPr>
              <w:instrText xml:space="preserve"> PAGEREF _Toc448876115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1B6C220D" w14:textId="6461380B"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16" w:history="1">
            <w:r w:rsidR="001B6C24" w:rsidRPr="00FA05F8">
              <w:rPr>
                <w:rStyle w:val="af"/>
                <w:noProof/>
              </w:rPr>
              <w:t>13.3</w:t>
            </w:r>
            <w:r w:rsidR="001B6C24">
              <w:rPr>
                <w:rFonts w:asciiTheme="minorHAnsi" w:hAnsiTheme="minorHAnsi" w:cstheme="minorBidi"/>
                <w:i w:val="0"/>
                <w:iCs w:val="0"/>
                <w:noProof/>
                <w:kern w:val="0"/>
                <w:sz w:val="22"/>
                <w:szCs w:val="22"/>
              </w:rPr>
              <w:tab/>
            </w:r>
            <w:r w:rsidR="001B6C24" w:rsidRPr="00FA05F8">
              <w:rPr>
                <w:rStyle w:val="af"/>
                <w:rFonts w:hint="eastAsia"/>
                <w:noProof/>
              </w:rPr>
              <w:t>问卷创建及信息收集：</w:t>
            </w:r>
            <w:r w:rsidR="001B6C24">
              <w:rPr>
                <w:noProof/>
                <w:webHidden/>
              </w:rPr>
              <w:tab/>
            </w:r>
            <w:r w:rsidR="001B6C24">
              <w:rPr>
                <w:noProof/>
                <w:webHidden/>
              </w:rPr>
              <w:fldChar w:fldCharType="begin"/>
            </w:r>
            <w:r w:rsidR="001B6C24">
              <w:rPr>
                <w:noProof/>
                <w:webHidden/>
              </w:rPr>
              <w:instrText xml:space="preserve"> PAGEREF _Toc448876116 \h </w:instrText>
            </w:r>
            <w:r w:rsidR="001B6C24">
              <w:rPr>
                <w:noProof/>
                <w:webHidden/>
              </w:rPr>
            </w:r>
            <w:r w:rsidR="001B6C24">
              <w:rPr>
                <w:noProof/>
                <w:webHidden/>
              </w:rPr>
              <w:fldChar w:fldCharType="separate"/>
            </w:r>
            <w:r w:rsidR="001B6C24">
              <w:rPr>
                <w:noProof/>
                <w:webHidden/>
              </w:rPr>
              <w:t>9</w:t>
            </w:r>
            <w:r w:rsidR="001B6C24">
              <w:rPr>
                <w:noProof/>
                <w:webHidden/>
              </w:rPr>
              <w:fldChar w:fldCharType="end"/>
            </w:r>
          </w:hyperlink>
        </w:p>
        <w:p w14:paraId="1E6314CF" w14:textId="4B837FD5"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17" w:history="1">
            <w:r w:rsidR="001B6C24" w:rsidRPr="00FA05F8">
              <w:rPr>
                <w:rStyle w:val="af"/>
                <w:noProof/>
              </w:rPr>
              <w:t>13.4</w:t>
            </w:r>
            <w:r w:rsidR="001B6C24">
              <w:rPr>
                <w:rFonts w:asciiTheme="minorHAnsi" w:hAnsiTheme="minorHAnsi" w:cstheme="minorBidi"/>
                <w:i w:val="0"/>
                <w:iCs w:val="0"/>
                <w:noProof/>
                <w:kern w:val="0"/>
                <w:sz w:val="22"/>
                <w:szCs w:val="22"/>
              </w:rPr>
              <w:tab/>
            </w:r>
            <w:r w:rsidR="001B6C24" w:rsidRPr="00FA05F8">
              <w:rPr>
                <w:rStyle w:val="af"/>
                <w:rFonts w:hint="eastAsia"/>
                <w:noProof/>
              </w:rPr>
              <w:t>用例图</w:t>
            </w:r>
            <w:r w:rsidR="001B6C24">
              <w:rPr>
                <w:noProof/>
                <w:webHidden/>
              </w:rPr>
              <w:tab/>
            </w:r>
            <w:r w:rsidR="001B6C24">
              <w:rPr>
                <w:noProof/>
                <w:webHidden/>
              </w:rPr>
              <w:fldChar w:fldCharType="begin"/>
            </w:r>
            <w:r w:rsidR="001B6C24">
              <w:rPr>
                <w:noProof/>
                <w:webHidden/>
              </w:rPr>
              <w:instrText xml:space="preserve"> PAGEREF _Toc448876117 \h </w:instrText>
            </w:r>
            <w:r w:rsidR="001B6C24">
              <w:rPr>
                <w:noProof/>
                <w:webHidden/>
              </w:rPr>
            </w:r>
            <w:r w:rsidR="001B6C24">
              <w:rPr>
                <w:noProof/>
                <w:webHidden/>
              </w:rPr>
              <w:fldChar w:fldCharType="separate"/>
            </w:r>
            <w:r w:rsidR="001B6C24">
              <w:rPr>
                <w:noProof/>
                <w:webHidden/>
              </w:rPr>
              <w:t>9</w:t>
            </w:r>
            <w:r w:rsidR="001B6C24">
              <w:rPr>
                <w:noProof/>
                <w:webHidden/>
              </w:rPr>
              <w:fldChar w:fldCharType="end"/>
            </w:r>
          </w:hyperlink>
        </w:p>
        <w:p w14:paraId="5A21FE23" w14:textId="1CC9023C"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18" w:history="1">
            <w:r w:rsidR="001B6C24" w:rsidRPr="00FA05F8">
              <w:rPr>
                <w:rStyle w:val="af"/>
                <w:noProof/>
              </w:rPr>
              <w:t>14</w:t>
            </w:r>
            <w:r w:rsidR="001B6C24">
              <w:rPr>
                <w:rFonts w:asciiTheme="minorHAnsi" w:hAnsiTheme="minorHAnsi" w:cstheme="minorBidi"/>
                <w:smallCaps w:val="0"/>
                <w:noProof/>
                <w:kern w:val="0"/>
                <w:sz w:val="22"/>
                <w:szCs w:val="22"/>
              </w:rPr>
              <w:tab/>
            </w:r>
            <w:r w:rsidR="001B6C24" w:rsidRPr="00FA05F8">
              <w:rPr>
                <w:rStyle w:val="af"/>
                <w:rFonts w:hint="eastAsia"/>
                <w:noProof/>
              </w:rPr>
              <w:t>接口需求</w:t>
            </w:r>
            <w:r w:rsidR="001B6C24">
              <w:rPr>
                <w:noProof/>
                <w:webHidden/>
              </w:rPr>
              <w:tab/>
            </w:r>
            <w:r w:rsidR="001B6C24">
              <w:rPr>
                <w:noProof/>
                <w:webHidden/>
              </w:rPr>
              <w:fldChar w:fldCharType="begin"/>
            </w:r>
            <w:r w:rsidR="001B6C24">
              <w:rPr>
                <w:noProof/>
                <w:webHidden/>
              </w:rPr>
              <w:instrText xml:space="preserve"> PAGEREF _Toc448876118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651F57FF" w14:textId="0933575E"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19" w:history="1">
            <w:r w:rsidR="001B6C24" w:rsidRPr="00FA05F8">
              <w:rPr>
                <w:rStyle w:val="af"/>
                <w:noProof/>
              </w:rPr>
              <w:t>14.1</w:t>
            </w:r>
            <w:r w:rsidR="001B6C24">
              <w:rPr>
                <w:rFonts w:asciiTheme="minorHAnsi" w:hAnsiTheme="minorHAnsi" w:cstheme="minorBidi"/>
                <w:i w:val="0"/>
                <w:iCs w:val="0"/>
                <w:noProof/>
                <w:kern w:val="0"/>
                <w:sz w:val="22"/>
                <w:szCs w:val="22"/>
              </w:rPr>
              <w:tab/>
            </w:r>
            <w:r w:rsidR="001B6C24" w:rsidRPr="00FA05F8">
              <w:rPr>
                <w:rStyle w:val="af"/>
                <w:rFonts w:hint="eastAsia"/>
                <w:noProof/>
              </w:rPr>
              <w:t>外部业务接口</w:t>
            </w:r>
            <w:r w:rsidR="001B6C24">
              <w:rPr>
                <w:noProof/>
                <w:webHidden/>
              </w:rPr>
              <w:tab/>
            </w:r>
            <w:r w:rsidR="001B6C24">
              <w:rPr>
                <w:noProof/>
                <w:webHidden/>
              </w:rPr>
              <w:fldChar w:fldCharType="begin"/>
            </w:r>
            <w:r w:rsidR="001B6C24">
              <w:rPr>
                <w:noProof/>
                <w:webHidden/>
              </w:rPr>
              <w:instrText xml:space="preserve"> PAGEREF _Toc448876119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7E7FBA88" w14:textId="673180AB"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20" w:history="1">
            <w:r w:rsidR="001B6C24" w:rsidRPr="00FA05F8">
              <w:rPr>
                <w:rStyle w:val="af"/>
                <w:noProof/>
              </w:rPr>
              <w:t>14.2</w:t>
            </w:r>
            <w:r w:rsidR="001B6C24">
              <w:rPr>
                <w:rFonts w:asciiTheme="minorHAnsi" w:hAnsiTheme="minorHAnsi" w:cstheme="minorBidi"/>
                <w:i w:val="0"/>
                <w:iCs w:val="0"/>
                <w:noProof/>
                <w:kern w:val="0"/>
                <w:sz w:val="22"/>
                <w:szCs w:val="22"/>
              </w:rPr>
              <w:tab/>
            </w:r>
            <w:r w:rsidR="001B6C24" w:rsidRPr="00FA05F8">
              <w:rPr>
                <w:rStyle w:val="af"/>
                <w:rFonts w:hint="eastAsia"/>
                <w:noProof/>
              </w:rPr>
              <w:t>内部业务接口</w:t>
            </w:r>
            <w:r w:rsidR="001B6C24">
              <w:rPr>
                <w:noProof/>
                <w:webHidden/>
              </w:rPr>
              <w:tab/>
            </w:r>
            <w:r w:rsidR="001B6C24">
              <w:rPr>
                <w:noProof/>
                <w:webHidden/>
              </w:rPr>
              <w:fldChar w:fldCharType="begin"/>
            </w:r>
            <w:r w:rsidR="001B6C24">
              <w:rPr>
                <w:noProof/>
                <w:webHidden/>
              </w:rPr>
              <w:instrText xml:space="preserve"> PAGEREF _Toc448876120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0523FF00" w14:textId="4EFB3753"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21" w:history="1">
            <w:r w:rsidR="001B6C24" w:rsidRPr="00FA05F8">
              <w:rPr>
                <w:rStyle w:val="af"/>
                <w:noProof/>
              </w:rPr>
              <w:t>15</w:t>
            </w:r>
            <w:r w:rsidR="001B6C24">
              <w:rPr>
                <w:rFonts w:asciiTheme="minorHAnsi" w:hAnsiTheme="minorHAnsi" w:cstheme="minorBidi"/>
                <w:smallCaps w:val="0"/>
                <w:noProof/>
                <w:kern w:val="0"/>
                <w:sz w:val="22"/>
                <w:szCs w:val="22"/>
              </w:rPr>
              <w:tab/>
            </w:r>
            <w:r w:rsidR="001B6C24" w:rsidRPr="00FA05F8">
              <w:rPr>
                <w:rStyle w:val="af"/>
                <w:rFonts w:hint="eastAsia"/>
                <w:noProof/>
              </w:rPr>
              <w:t>业务系统划分</w:t>
            </w:r>
            <w:r w:rsidR="001B6C24">
              <w:rPr>
                <w:noProof/>
                <w:webHidden/>
              </w:rPr>
              <w:tab/>
            </w:r>
            <w:r w:rsidR="001B6C24">
              <w:rPr>
                <w:noProof/>
                <w:webHidden/>
              </w:rPr>
              <w:fldChar w:fldCharType="begin"/>
            </w:r>
            <w:r w:rsidR="001B6C24">
              <w:rPr>
                <w:noProof/>
                <w:webHidden/>
              </w:rPr>
              <w:instrText xml:space="preserve"> PAGEREF _Toc448876121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50FA65C3" w14:textId="12AB5B3D"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22" w:history="1">
            <w:r w:rsidR="001B6C24" w:rsidRPr="00FA05F8">
              <w:rPr>
                <w:rStyle w:val="af"/>
                <w:noProof/>
              </w:rPr>
              <w:t>15.1</w:t>
            </w:r>
            <w:r w:rsidR="001B6C24">
              <w:rPr>
                <w:rFonts w:asciiTheme="minorHAnsi" w:hAnsiTheme="minorHAnsi" w:cstheme="minorBidi"/>
                <w:i w:val="0"/>
                <w:iCs w:val="0"/>
                <w:noProof/>
                <w:kern w:val="0"/>
                <w:sz w:val="22"/>
                <w:szCs w:val="22"/>
              </w:rPr>
              <w:tab/>
            </w:r>
            <w:r w:rsidR="001B6C24" w:rsidRPr="00FA05F8">
              <w:rPr>
                <w:rStyle w:val="af"/>
                <w:rFonts w:hint="eastAsia"/>
                <w:noProof/>
              </w:rPr>
              <w:t>子系统一：后台数据库系统</w:t>
            </w:r>
            <w:r w:rsidR="001B6C24">
              <w:rPr>
                <w:noProof/>
                <w:webHidden/>
              </w:rPr>
              <w:tab/>
            </w:r>
            <w:r w:rsidR="001B6C24">
              <w:rPr>
                <w:noProof/>
                <w:webHidden/>
              </w:rPr>
              <w:fldChar w:fldCharType="begin"/>
            </w:r>
            <w:r w:rsidR="001B6C24">
              <w:rPr>
                <w:noProof/>
                <w:webHidden/>
              </w:rPr>
              <w:instrText xml:space="preserve"> PAGEREF _Toc448876122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311EBD9C" w14:textId="2A65C4D6"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23" w:history="1">
            <w:r w:rsidR="001B6C24" w:rsidRPr="00FA05F8">
              <w:rPr>
                <w:rStyle w:val="af"/>
                <w:noProof/>
              </w:rPr>
              <w:t>15.2</w:t>
            </w:r>
            <w:r w:rsidR="001B6C24">
              <w:rPr>
                <w:rFonts w:asciiTheme="minorHAnsi" w:hAnsiTheme="minorHAnsi" w:cstheme="minorBidi"/>
                <w:i w:val="0"/>
                <w:iCs w:val="0"/>
                <w:noProof/>
                <w:kern w:val="0"/>
                <w:sz w:val="22"/>
                <w:szCs w:val="22"/>
              </w:rPr>
              <w:tab/>
            </w:r>
            <w:r w:rsidR="001B6C24" w:rsidRPr="00FA05F8">
              <w:rPr>
                <w:rStyle w:val="af"/>
                <w:rFonts w:hint="eastAsia"/>
                <w:noProof/>
              </w:rPr>
              <w:t>子系统二：前端用户界面（网页）</w:t>
            </w:r>
            <w:r w:rsidR="001B6C24">
              <w:rPr>
                <w:noProof/>
                <w:webHidden/>
              </w:rPr>
              <w:tab/>
            </w:r>
            <w:r w:rsidR="001B6C24">
              <w:rPr>
                <w:noProof/>
                <w:webHidden/>
              </w:rPr>
              <w:fldChar w:fldCharType="begin"/>
            </w:r>
            <w:r w:rsidR="001B6C24">
              <w:rPr>
                <w:noProof/>
                <w:webHidden/>
              </w:rPr>
              <w:instrText xml:space="preserve"> PAGEREF _Toc448876123 \h </w:instrText>
            </w:r>
            <w:r w:rsidR="001B6C24">
              <w:rPr>
                <w:noProof/>
                <w:webHidden/>
              </w:rPr>
            </w:r>
            <w:r w:rsidR="001B6C24">
              <w:rPr>
                <w:noProof/>
                <w:webHidden/>
              </w:rPr>
              <w:fldChar w:fldCharType="separate"/>
            </w:r>
            <w:r w:rsidR="001B6C24">
              <w:rPr>
                <w:noProof/>
                <w:webHidden/>
              </w:rPr>
              <w:t>11</w:t>
            </w:r>
            <w:r w:rsidR="001B6C24">
              <w:rPr>
                <w:noProof/>
                <w:webHidden/>
              </w:rPr>
              <w:fldChar w:fldCharType="end"/>
            </w:r>
          </w:hyperlink>
        </w:p>
        <w:p w14:paraId="035CE65D" w14:textId="54501A4C"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24" w:history="1">
            <w:r w:rsidR="001B6C24" w:rsidRPr="00FA05F8">
              <w:rPr>
                <w:rStyle w:val="af"/>
                <w:noProof/>
              </w:rPr>
              <w:t>16</w:t>
            </w:r>
            <w:r w:rsidR="001B6C24">
              <w:rPr>
                <w:rFonts w:asciiTheme="minorHAnsi" w:hAnsiTheme="minorHAnsi" w:cstheme="minorBidi"/>
                <w:smallCaps w:val="0"/>
                <w:noProof/>
                <w:kern w:val="0"/>
                <w:sz w:val="22"/>
                <w:szCs w:val="22"/>
              </w:rPr>
              <w:tab/>
            </w:r>
            <w:r w:rsidR="001B6C24" w:rsidRPr="00FA05F8">
              <w:rPr>
                <w:rStyle w:val="af"/>
                <w:rFonts w:hint="eastAsia"/>
                <w:noProof/>
              </w:rPr>
              <w:t>性能需求</w:t>
            </w:r>
            <w:r w:rsidR="001B6C24">
              <w:rPr>
                <w:noProof/>
                <w:webHidden/>
              </w:rPr>
              <w:tab/>
            </w:r>
            <w:r w:rsidR="001B6C24">
              <w:rPr>
                <w:noProof/>
                <w:webHidden/>
              </w:rPr>
              <w:fldChar w:fldCharType="begin"/>
            </w:r>
            <w:r w:rsidR="001B6C24">
              <w:rPr>
                <w:noProof/>
                <w:webHidden/>
              </w:rPr>
              <w:instrText xml:space="preserve"> PAGEREF _Toc448876124 \h </w:instrText>
            </w:r>
            <w:r w:rsidR="001B6C24">
              <w:rPr>
                <w:noProof/>
                <w:webHidden/>
              </w:rPr>
            </w:r>
            <w:r w:rsidR="001B6C24">
              <w:rPr>
                <w:noProof/>
                <w:webHidden/>
              </w:rPr>
              <w:fldChar w:fldCharType="separate"/>
            </w:r>
            <w:r w:rsidR="001B6C24">
              <w:rPr>
                <w:noProof/>
                <w:webHidden/>
              </w:rPr>
              <w:t>11</w:t>
            </w:r>
            <w:r w:rsidR="001B6C24">
              <w:rPr>
                <w:noProof/>
                <w:webHidden/>
              </w:rPr>
              <w:fldChar w:fldCharType="end"/>
            </w:r>
          </w:hyperlink>
        </w:p>
        <w:p w14:paraId="1DFE255A" w14:textId="529D845F"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25" w:history="1">
            <w:r w:rsidR="001B6C24" w:rsidRPr="00FA05F8">
              <w:rPr>
                <w:rStyle w:val="af"/>
                <w:noProof/>
              </w:rPr>
              <w:t>17</w:t>
            </w:r>
            <w:r w:rsidR="001B6C24">
              <w:rPr>
                <w:rFonts w:asciiTheme="minorHAnsi" w:hAnsiTheme="minorHAnsi" w:cstheme="minorBidi"/>
                <w:smallCaps w:val="0"/>
                <w:noProof/>
                <w:kern w:val="0"/>
                <w:sz w:val="22"/>
                <w:szCs w:val="22"/>
              </w:rPr>
              <w:tab/>
            </w:r>
            <w:r w:rsidR="001B6C24" w:rsidRPr="00FA05F8">
              <w:rPr>
                <w:rStyle w:val="af"/>
                <w:rFonts w:hint="eastAsia"/>
                <w:noProof/>
              </w:rPr>
              <w:t>可靠性和可用性需求</w:t>
            </w:r>
            <w:r w:rsidR="001B6C24">
              <w:rPr>
                <w:noProof/>
                <w:webHidden/>
              </w:rPr>
              <w:tab/>
            </w:r>
            <w:r w:rsidR="001B6C24">
              <w:rPr>
                <w:noProof/>
                <w:webHidden/>
              </w:rPr>
              <w:fldChar w:fldCharType="begin"/>
            </w:r>
            <w:r w:rsidR="001B6C24">
              <w:rPr>
                <w:noProof/>
                <w:webHidden/>
              </w:rPr>
              <w:instrText xml:space="preserve"> PAGEREF _Toc448876125 \h </w:instrText>
            </w:r>
            <w:r w:rsidR="001B6C24">
              <w:rPr>
                <w:noProof/>
                <w:webHidden/>
              </w:rPr>
            </w:r>
            <w:r w:rsidR="001B6C24">
              <w:rPr>
                <w:noProof/>
                <w:webHidden/>
              </w:rPr>
              <w:fldChar w:fldCharType="separate"/>
            </w:r>
            <w:r w:rsidR="001B6C24">
              <w:rPr>
                <w:noProof/>
                <w:webHidden/>
              </w:rPr>
              <w:t>12</w:t>
            </w:r>
            <w:r w:rsidR="001B6C24">
              <w:rPr>
                <w:noProof/>
                <w:webHidden/>
              </w:rPr>
              <w:fldChar w:fldCharType="end"/>
            </w:r>
          </w:hyperlink>
        </w:p>
        <w:p w14:paraId="39EB9D93" w14:textId="519BA859"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26" w:history="1">
            <w:r w:rsidR="001B6C24" w:rsidRPr="00FA05F8">
              <w:rPr>
                <w:rStyle w:val="af"/>
                <w:noProof/>
              </w:rPr>
              <w:t>18</w:t>
            </w:r>
            <w:r w:rsidR="001B6C24">
              <w:rPr>
                <w:rFonts w:asciiTheme="minorHAnsi" w:hAnsiTheme="minorHAnsi" w:cstheme="minorBidi"/>
                <w:smallCaps w:val="0"/>
                <w:noProof/>
                <w:kern w:val="0"/>
                <w:sz w:val="22"/>
                <w:szCs w:val="22"/>
              </w:rPr>
              <w:tab/>
            </w:r>
            <w:r w:rsidR="001B6C24" w:rsidRPr="00FA05F8">
              <w:rPr>
                <w:rStyle w:val="af"/>
                <w:rFonts w:hint="eastAsia"/>
                <w:noProof/>
              </w:rPr>
              <w:t>数据安全性需求</w:t>
            </w:r>
            <w:r w:rsidR="001B6C24">
              <w:rPr>
                <w:noProof/>
                <w:webHidden/>
              </w:rPr>
              <w:tab/>
            </w:r>
            <w:r w:rsidR="001B6C24">
              <w:rPr>
                <w:noProof/>
                <w:webHidden/>
              </w:rPr>
              <w:fldChar w:fldCharType="begin"/>
            </w:r>
            <w:r w:rsidR="001B6C24">
              <w:rPr>
                <w:noProof/>
                <w:webHidden/>
              </w:rPr>
              <w:instrText xml:space="preserve"> PAGEREF _Toc448876126 \h </w:instrText>
            </w:r>
            <w:r w:rsidR="001B6C24">
              <w:rPr>
                <w:noProof/>
                <w:webHidden/>
              </w:rPr>
            </w:r>
            <w:r w:rsidR="001B6C24">
              <w:rPr>
                <w:noProof/>
                <w:webHidden/>
              </w:rPr>
              <w:fldChar w:fldCharType="separate"/>
            </w:r>
            <w:r w:rsidR="001B6C24">
              <w:rPr>
                <w:noProof/>
                <w:webHidden/>
              </w:rPr>
              <w:t>12</w:t>
            </w:r>
            <w:r w:rsidR="001B6C24">
              <w:rPr>
                <w:noProof/>
                <w:webHidden/>
              </w:rPr>
              <w:fldChar w:fldCharType="end"/>
            </w:r>
          </w:hyperlink>
        </w:p>
        <w:p w14:paraId="1F08ECDE" w14:textId="5C298CDD"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27" w:history="1">
            <w:r w:rsidR="001B6C24" w:rsidRPr="00FA05F8">
              <w:rPr>
                <w:rStyle w:val="af"/>
                <w:noProof/>
              </w:rPr>
              <w:t>19</w:t>
            </w:r>
            <w:r w:rsidR="001B6C24">
              <w:rPr>
                <w:rFonts w:asciiTheme="minorHAnsi" w:hAnsiTheme="minorHAnsi" w:cstheme="minorBidi"/>
                <w:smallCaps w:val="0"/>
                <w:noProof/>
                <w:kern w:val="0"/>
                <w:sz w:val="22"/>
                <w:szCs w:val="22"/>
              </w:rPr>
              <w:tab/>
            </w:r>
            <w:r w:rsidR="001B6C24" w:rsidRPr="00FA05F8">
              <w:rPr>
                <w:rStyle w:val="af"/>
                <w:rFonts w:hint="eastAsia"/>
                <w:noProof/>
              </w:rPr>
              <w:t>可扩展性需求</w:t>
            </w:r>
            <w:r w:rsidR="001B6C24">
              <w:rPr>
                <w:noProof/>
                <w:webHidden/>
              </w:rPr>
              <w:tab/>
            </w:r>
            <w:r w:rsidR="001B6C24">
              <w:rPr>
                <w:noProof/>
                <w:webHidden/>
              </w:rPr>
              <w:fldChar w:fldCharType="begin"/>
            </w:r>
            <w:r w:rsidR="001B6C24">
              <w:rPr>
                <w:noProof/>
                <w:webHidden/>
              </w:rPr>
              <w:instrText xml:space="preserve"> PAGEREF _Toc448876127 \h </w:instrText>
            </w:r>
            <w:r w:rsidR="001B6C24">
              <w:rPr>
                <w:noProof/>
                <w:webHidden/>
              </w:rPr>
            </w:r>
            <w:r w:rsidR="001B6C24">
              <w:rPr>
                <w:noProof/>
                <w:webHidden/>
              </w:rPr>
              <w:fldChar w:fldCharType="separate"/>
            </w:r>
            <w:r w:rsidR="001B6C24">
              <w:rPr>
                <w:noProof/>
                <w:webHidden/>
              </w:rPr>
              <w:t>12</w:t>
            </w:r>
            <w:r w:rsidR="001B6C24">
              <w:rPr>
                <w:noProof/>
                <w:webHidden/>
              </w:rPr>
              <w:fldChar w:fldCharType="end"/>
            </w:r>
          </w:hyperlink>
        </w:p>
        <w:p w14:paraId="3473B9AB" w14:textId="065F8EAB" w:rsidR="001B6C24" w:rsidRDefault="00A90020">
          <w:pPr>
            <w:pStyle w:val="10"/>
            <w:tabs>
              <w:tab w:val="left" w:pos="720"/>
              <w:tab w:val="right" w:leader="dot" w:pos="9350"/>
            </w:tabs>
            <w:rPr>
              <w:rFonts w:asciiTheme="minorHAnsi" w:hAnsiTheme="minorHAnsi" w:cstheme="minorBidi"/>
              <w:b w:val="0"/>
              <w:bCs w:val="0"/>
              <w:caps w:val="0"/>
              <w:noProof/>
              <w:kern w:val="0"/>
              <w:sz w:val="22"/>
              <w:szCs w:val="22"/>
            </w:rPr>
          </w:pPr>
          <w:hyperlink w:anchor="_Toc448876128" w:history="1">
            <w:r w:rsidR="001B6C24" w:rsidRPr="00FA05F8">
              <w:rPr>
                <w:rStyle w:val="af"/>
                <w:rFonts w:hint="eastAsia"/>
                <w:noProof/>
              </w:rPr>
              <w:t>四、</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项目计划</w:t>
            </w:r>
            <w:r w:rsidR="001B6C24">
              <w:rPr>
                <w:noProof/>
                <w:webHidden/>
              </w:rPr>
              <w:tab/>
            </w:r>
            <w:r w:rsidR="001B6C24">
              <w:rPr>
                <w:noProof/>
                <w:webHidden/>
              </w:rPr>
              <w:fldChar w:fldCharType="begin"/>
            </w:r>
            <w:r w:rsidR="001B6C24">
              <w:rPr>
                <w:noProof/>
                <w:webHidden/>
              </w:rPr>
              <w:instrText xml:space="preserve"> PAGEREF _Toc448876128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56A6B7BA" w14:textId="262A5B84"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29" w:history="1">
            <w:r w:rsidR="001B6C24" w:rsidRPr="00FA05F8">
              <w:rPr>
                <w:rStyle w:val="af"/>
                <w:noProof/>
              </w:rPr>
              <w:t>20</w:t>
            </w:r>
            <w:r w:rsidR="001B6C24">
              <w:rPr>
                <w:rFonts w:asciiTheme="minorHAnsi" w:hAnsiTheme="minorHAnsi" w:cstheme="minorBidi"/>
                <w:smallCaps w:val="0"/>
                <w:noProof/>
                <w:kern w:val="0"/>
                <w:sz w:val="22"/>
                <w:szCs w:val="22"/>
              </w:rPr>
              <w:tab/>
            </w:r>
            <w:r w:rsidR="001B6C24" w:rsidRPr="00FA05F8">
              <w:rPr>
                <w:rStyle w:val="af"/>
                <w:rFonts w:hint="eastAsia"/>
                <w:noProof/>
              </w:rPr>
              <w:t>引言</w:t>
            </w:r>
            <w:r w:rsidR="001B6C24">
              <w:rPr>
                <w:noProof/>
                <w:webHidden/>
              </w:rPr>
              <w:tab/>
            </w:r>
            <w:r w:rsidR="001B6C24">
              <w:rPr>
                <w:noProof/>
                <w:webHidden/>
              </w:rPr>
              <w:fldChar w:fldCharType="begin"/>
            </w:r>
            <w:r w:rsidR="001B6C24">
              <w:rPr>
                <w:noProof/>
                <w:webHidden/>
              </w:rPr>
              <w:instrText xml:space="preserve"> PAGEREF _Toc448876129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54E335E8" w14:textId="1D1440C4"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0" w:history="1">
            <w:r w:rsidR="001B6C24" w:rsidRPr="00FA05F8">
              <w:rPr>
                <w:rStyle w:val="af"/>
                <w:noProof/>
              </w:rPr>
              <w:t>20.1</w:t>
            </w:r>
            <w:r w:rsidR="001B6C24">
              <w:rPr>
                <w:rFonts w:asciiTheme="minorHAnsi" w:hAnsiTheme="minorHAnsi" w:cstheme="minorBidi"/>
                <w:i w:val="0"/>
                <w:iCs w:val="0"/>
                <w:noProof/>
                <w:kern w:val="0"/>
                <w:sz w:val="22"/>
                <w:szCs w:val="22"/>
              </w:rPr>
              <w:tab/>
            </w:r>
            <w:r w:rsidR="001B6C24" w:rsidRPr="00FA05F8">
              <w:rPr>
                <w:rStyle w:val="af"/>
                <w:rFonts w:hint="eastAsia"/>
                <w:noProof/>
              </w:rPr>
              <w:t>编写目的</w:t>
            </w:r>
            <w:r w:rsidR="001B6C24">
              <w:rPr>
                <w:noProof/>
                <w:webHidden/>
              </w:rPr>
              <w:tab/>
            </w:r>
            <w:r w:rsidR="001B6C24">
              <w:rPr>
                <w:noProof/>
                <w:webHidden/>
              </w:rPr>
              <w:fldChar w:fldCharType="begin"/>
            </w:r>
            <w:r w:rsidR="001B6C24">
              <w:rPr>
                <w:noProof/>
                <w:webHidden/>
              </w:rPr>
              <w:instrText xml:space="preserve"> PAGEREF _Toc448876130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2B97EF3B" w14:textId="5F7C97EB"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1" w:history="1">
            <w:r w:rsidR="001B6C24" w:rsidRPr="00FA05F8">
              <w:rPr>
                <w:rStyle w:val="af"/>
                <w:noProof/>
              </w:rPr>
              <w:t>20.2</w:t>
            </w:r>
            <w:r w:rsidR="001B6C24">
              <w:rPr>
                <w:rFonts w:asciiTheme="minorHAnsi" w:hAnsiTheme="minorHAnsi" w:cstheme="minorBidi"/>
                <w:i w:val="0"/>
                <w:iCs w:val="0"/>
                <w:noProof/>
                <w:kern w:val="0"/>
                <w:sz w:val="22"/>
                <w:szCs w:val="22"/>
              </w:rPr>
              <w:tab/>
            </w:r>
            <w:r w:rsidR="001B6C24" w:rsidRPr="00FA05F8">
              <w:rPr>
                <w:rStyle w:val="af"/>
                <w:rFonts w:hint="eastAsia"/>
                <w:noProof/>
              </w:rPr>
              <w:t>背景</w:t>
            </w:r>
            <w:r w:rsidR="001B6C24">
              <w:rPr>
                <w:noProof/>
                <w:webHidden/>
              </w:rPr>
              <w:tab/>
            </w:r>
            <w:r w:rsidR="001B6C24">
              <w:rPr>
                <w:noProof/>
                <w:webHidden/>
              </w:rPr>
              <w:fldChar w:fldCharType="begin"/>
            </w:r>
            <w:r w:rsidR="001B6C24">
              <w:rPr>
                <w:noProof/>
                <w:webHidden/>
              </w:rPr>
              <w:instrText xml:space="preserve"> PAGEREF _Toc448876131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7EC17E20" w14:textId="16CE325F"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32" w:history="1">
            <w:r w:rsidR="001B6C24" w:rsidRPr="00FA05F8">
              <w:rPr>
                <w:rStyle w:val="af"/>
                <w:noProof/>
              </w:rPr>
              <w:t>21</w:t>
            </w:r>
            <w:r w:rsidR="001B6C24">
              <w:rPr>
                <w:rFonts w:asciiTheme="minorHAnsi" w:hAnsiTheme="minorHAnsi" w:cstheme="minorBidi"/>
                <w:smallCaps w:val="0"/>
                <w:noProof/>
                <w:kern w:val="0"/>
                <w:sz w:val="22"/>
                <w:szCs w:val="22"/>
              </w:rPr>
              <w:tab/>
            </w:r>
            <w:r w:rsidR="001B6C24" w:rsidRPr="00FA05F8">
              <w:rPr>
                <w:rStyle w:val="af"/>
                <w:rFonts w:hint="eastAsia"/>
                <w:noProof/>
              </w:rPr>
              <w:t>项目概述</w:t>
            </w:r>
            <w:r w:rsidR="001B6C24">
              <w:rPr>
                <w:noProof/>
                <w:webHidden/>
              </w:rPr>
              <w:tab/>
            </w:r>
            <w:r w:rsidR="001B6C24">
              <w:rPr>
                <w:noProof/>
                <w:webHidden/>
              </w:rPr>
              <w:fldChar w:fldCharType="begin"/>
            </w:r>
            <w:r w:rsidR="001B6C24">
              <w:rPr>
                <w:noProof/>
                <w:webHidden/>
              </w:rPr>
              <w:instrText xml:space="preserve"> PAGEREF _Toc448876132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60108DB4" w14:textId="021C20D8"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3" w:history="1">
            <w:r w:rsidR="001B6C24" w:rsidRPr="00FA05F8">
              <w:rPr>
                <w:rStyle w:val="af"/>
                <w:noProof/>
              </w:rPr>
              <w:t>21.1</w:t>
            </w:r>
            <w:r w:rsidR="001B6C24">
              <w:rPr>
                <w:rFonts w:asciiTheme="minorHAnsi" w:hAnsiTheme="minorHAnsi" w:cstheme="minorBidi"/>
                <w:i w:val="0"/>
                <w:iCs w:val="0"/>
                <w:noProof/>
                <w:kern w:val="0"/>
                <w:sz w:val="22"/>
                <w:szCs w:val="22"/>
              </w:rPr>
              <w:tab/>
            </w:r>
            <w:r w:rsidR="001B6C24" w:rsidRPr="00FA05F8">
              <w:rPr>
                <w:rStyle w:val="af"/>
                <w:rFonts w:hint="eastAsia"/>
                <w:noProof/>
              </w:rPr>
              <w:t>工作内容</w:t>
            </w:r>
            <w:r w:rsidR="001B6C24">
              <w:rPr>
                <w:noProof/>
                <w:webHidden/>
              </w:rPr>
              <w:tab/>
            </w:r>
            <w:r w:rsidR="001B6C24">
              <w:rPr>
                <w:noProof/>
                <w:webHidden/>
              </w:rPr>
              <w:fldChar w:fldCharType="begin"/>
            </w:r>
            <w:r w:rsidR="001B6C24">
              <w:rPr>
                <w:noProof/>
                <w:webHidden/>
              </w:rPr>
              <w:instrText xml:space="preserve"> PAGEREF _Toc448876133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76192ACC" w14:textId="5B0B0F09"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4" w:history="1">
            <w:r w:rsidR="001B6C24" w:rsidRPr="00FA05F8">
              <w:rPr>
                <w:rStyle w:val="af"/>
                <w:noProof/>
              </w:rPr>
              <w:t>21.2</w:t>
            </w:r>
            <w:r w:rsidR="001B6C24">
              <w:rPr>
                <w:rFonts w:asciiTheme="minorHAnsi" w:hAnsiTheme="minorHAnsi" w:cstheme="minorBidi"/>
                <w:i w:val="0"/>
                <w:iCs w:val="0"/>
                <w:noProof/>
                <w:kern w:val="0"/>
                <w:sz w:val="22"/>
                <w:szCs w:val="22"/>
              </w:rPr>
              <w:tab/>
            </w:r>
            <w:r w:rsidR="001B6C24" w:rsidRPr="00FA05F8">
              <w:rPr>
                <w:rStyle w:val="af"/>
                <w:rFonts w:hint="eastAsia"/>
                <w:noProof/>
              </w:rPr>
              <w:t>主要参加人员</w:t>
            </w:r>
            <w:r w:rsidR="001B6C24">
              <w:rPr>
                <w:noProof/>
                <w:webHidden/>
              </w:rPr>
              <w:tab/>
            </w:r>
            <w:r w:rsidR="001B6C24">
              <w:rPr>
                <w:noProof/>
                <w:webHidden/>
              </w:rPr>
              <w:fldChar w:fldCharType="begin"/>
            </w:r>
            <w:r w:rsidR="001B6C24">
              <w:rPr>
                <w:noProof/>
                <w:webHidden/>
              </w:rPr>
              <w:instrText xml:space="preserve"> PAGEREF _Toc448876134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3E8BD057" w14:textId="28B2D74E"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5" w:history="1">
            <w:r w:rsidR="001B6C24" w:rsidRPr="00FA05F8">
              <w:rPr>
                <w:rStyle w:val="af"/>
                <w:noProof/>
              </w:rPr>
              <w:t>21.3</w:t>
            </w:r>
            <w:r w:rsidR="001B6C24">
              <w:rPr>
                <w:rFonts w:asciiTheme="minorHAnsi" w:hAnsiTheme="minorHAnsi" w:cstheme="minorBidi"/>
                <w:i w:val="0"/>
                <w:iCs w:val="0"/>
                <w:noProof/>
                <w:kern w:val="0"/>
                <w:sz w:val="22"/>
                <w:szCs w:val="22"/>
              </w:rPr>
              <w:tab/>
            </w:r>
            <w:r w:rsidR="001B6C24" w:rsidRPr="00FA05F8">
              <w:rPr>
                <w:rStyle w:val="af"/>
                <w:rFonts w:hint="eastAsia"/>
                <w:noProof/>
              </w:rPr>
              <w:t>产品</w:t>
            </w:r>
            <w:r w:rsidR="001B6C24">
              <w:rPr>
                <w:noProof/>
                <w:webHidden/>
              </w:rPr>
              <w:tab/>
            </w:r>
            <w:r w:rsidR="001B6C24">
              <w:rPr>
                <w:noProof/>
                <w:webHidden/>
              </w:rPr>
              <w:fldChar w:fldCharType="begin"/>
            </w:r>
            <w:r w:rsidR="001B6C24">
              <w:rPr>
                <w:noProof/>
                <w:webHidden/>
              </w:rPr>
              <w:instrText xml:space="preserve"> PAGEREF _Toc448876135 \h </w:instrText>
            </w:r>
            <w:r w:rsidR="001B6C24">
              <w:rPr>
                <w:noProof/>
                <w:webHidden/>
              </w:rPr>
            </w:r>
            <w:r w:rsidR="001B6C24">
              <w:rPr>
                <w:noProof/>
                <w:webHidden/>
              </w:rPr>
              <w:fldChar w:fldCharType="separate"/>
            </w:r>
            <w:r w:rsidR="001B6C24">
              <w:rPr>
                <w:noProof/>
                <w:webHidden/>
              </w:rPr>
              <w:t>14</w:t>
            </w:r>
            <w:r w:rsidR="001B6C24">
              <w:rPr>
                <w:noProof/>
                <w:webHidden/>
              </w:rPr>
              <w:fldChar w:fldCharType="end"/>
            </w:r>
          </w:hyperlink>
        </w:p>
        <w:p w14:paraId="14C479BE" w14:textId="295E94EE"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6" w:history="1">
            <w:r w:rsidR="001B6C24" w:rsidRPr="00FA05F8">
              <w:rPr>
                <w:rStyle w:val="af"/>
                <w:noProof/>
              </w:rPr>
              <w:t>21.4</w:t>
            </w:r>
            <w:r w:rsidR="001B6C24">
              <w:rPr>
                <w:rFonts w:asciiTheme="minorHAnsi" w:hAnsiTheme="minorHAnsi" w:cstheme="minorBidi"/>
                <w:i w:val="0"/>
                <w:iCs w:val="0"/>
                <w:noProof/>
                <w:kern w:val="0"/>
                <w:sz w:val="22"/>
                <w:szCs w:val="22"/>
              </w:rPr>
              <w:tab/>
            </w:r>
            <w:r w:rsidR="001B6C24" w:rsidRPr="00FA05F8">
              <w:rPr>
                <w:rStyle w:val="af"/>
                <w:rFonts w:hint="eastAsia"/>
                <w:noProof/>
              </w:rPr>
              <w:t>验收标准</w:t>
            </w:r>
            <w:r w:rsidR="001B6C24">
              <w:rPr>
                <w:noProof/>
                <w:webHidden/>
              </w:rPr>
              <w:tab/>
            </w:r>
            <w:r w:rsidR="001B6C24">
              <w:rPr>
                <w:noProof/>
                <w:webHidden/>
              </w:rPr>
              <w:fldChar w:fldCharType="begin"/>
            </w:r>
            <w:r w:rsidR="001B6C24">
              <w:rPr>
                <w:noProof/>
                <w:webHidden/>
              </w:rPr>
              <w:instrText xml:space="preserve"> PAGEREF _Toc448876136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507F2339" w14:textId="4DAF74B6"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7" w:history="1">
            <w:r w:rsidR="001B6C24" w:rsidRPr="00FA05F8">
              <w:rPr>
                <w:rStyle w:val="af"/>
                <w:noProof/>
              </w:rPr>
              <w:t>21.5</w:t>
            </w:r>
            <w:r w:rsidR="001B6C24">
              <w:rPr>
                <w:rFonts w:asciiTheme="minorHAnsi" w:hAnsiTheme="minorHAnsi" w:cstheme="minorBidi"/>
                <w:i w:val="0"/>
                <w:iCs w:val="0"/>
                <w:noProof/>
                <w:kern w:val="0"/>
                <w:sz w:val="22"/>
                <w:szCs w:val="22"/>
              </w:rPr>
              <w:tab/>
            </w:r>
            <w:r w:rsidR="001B6C24" w:rsidRPr="00FA05F8">
              <w:rPr>
                <w:rStyle w:val="af"/>
                <w:rFonts w:hint="eastAsia"/>
                <w:noProof/>
              </w:rPr>
              <w:t>完成项目的最迟期限</w:t>
            </w:r>
            <w:r w:rsidR="001B6C24">
              <w:rPr>
                <w:noProof/>
                <w:webHidden/>
              </w:rPr>
              <w:tab/>
            </w:r>
            <w:r w:rsidR="001B6C24">
              <w:rPr>
                <w:noProof/>
                <w:webHidden/>
              </w:rPr>
              <w:fldChar w:fldCharType="begin"/>
            </w:r>
            <w:r w:rsidR="001B6C24">
              <w:rPr>
                <w:noProof/>
                <w:webHidden/>
              </w:rPr>
              <w:instrText xml:space="preserve"> PAGEREF _Toc448876137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38771A33" w14:textId="4EF816EE"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38" w:history="1">
            <w:r w:rsidR="001B6C24" w:rsidRPr="00FA05F8">
              <w:rPr>
                <w:rStyle w:val="af"/>
                <w:noProof/>
              </w:rPr>
              <w:t>22</w:t>
            </w:r>
            <w:r w:rsidR="001B6C24">
              <w:rPr>
                <w:rFonts w:asciiTheme="minorHAnsi" w:hAnsiTheme="minorHAnsi" w:cstheme="minorBidi"/>
                <w:smallCaps w:val="0"/>
                <w:noProof/>
                <w:kern w:val="0"/>
                <w:sz w:val="22"/>
                <w:szCs w:val="22"/>
              </w:rPr>
              <w:tab/>
            </w:r>
            <w:r w:rsidR="001B6C24" w:rsidRPr="00FA05F8">
              <w:rPr>
                <w:rStyle w:val="af"/>
                <w:rFonts w:hint="eastAsia"/>
                <w:noProof/>
              </w:rPr>
              <w:t>实施计划</w:t>
            </w:r>
            <w:r w:rsidR="001B6C24">
              <w:rPr>
                <w:noProof/>
                <w:webHidden/>
              </w:rPr>
              <w:tab/>
            </w:r>
            <w:r w:rsidR="001B6C24">
              <w:rPr>
                <w:noProof/>
                <w:webHidden/>
              </w:rPr>
              <w:fldChar w:fldCharType="begin"/>
            </w:r>
            <w:r w:rsidR="001B6C24">
              <w:rPr>
                <w:noProof/>
                <w:webHidden/>
              </w:rPr>
              <w:instrText xml:space="preserve"> PAGEREF _Toc448876138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4C34DDDC" w14:textId="15A16942"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39" w:history="1">
            <w:r w:rsidR="001B6C24" w:rsidRPr="00FA05F8">
              <w:rPr>
                <w:rStyle w:val="af"/>
                <w:noProof/>
              </w:rPr>
              <w:t>22.1</w:t>
            </w:r>
            <w:r w:rsidR="001B6C24">
              <w:rPr>
                <w:rFonts w:asciiTheme="minorHAnsi" w:hAnsiTheme="minorHAnsi" w:cstheme="minorBidi"/>
                <w:i w:val="0"/>
                <w:iCs w:val="0"/>
                <w:noProof/>
                <w:kern w:val="0"/>
                <w:sz w:val="22"/>
                <w:szCs w:val="22"/>
              </w:rPr>
              <w:tab/>
            </w:r>
            <w:r w:rsidR="001B6C24" w:rsidRPr="00FA05F8">
              <w:rPr>
                <w:rStyle w:val="af"/>
                <w:rFonts w:hint="eastAsia"/>
                <w:noProof/>
              </w:rPr>
              <w:t>工作任务的分解与人员分工</w:t>
            </w:r>
            <w:r w:rsidR="001B6C24">
              <w:rPr>
                <w:noProof/>
                <w:webHidden/>
              </w:rPr>
              <w:tab/>
            </w:r>
            <w:r w:rsidR="001B6C24">
              <w:rPr>
                <w:noProof/>
                <w:webHidden/>
              </w:rPr>
              <w:fldChar w:fldCharType="begin"/>
            </w:r>
            <w:r w:rsidR="001B6C24">
              <w:rPr>
                <w:noProof/>
                <w:webHidden/>
              </w:rPr>
              <w:instrText xml:space="preserve"> PAGEREF _Toc448876139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233017C4" w14:textId="35969346"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40" w:history="1">
            <w:r w:rsidR="001B6C24" w:rsidRPr="00FA05F8">
              <w:rPr>
                <w:rStyle w:val="af"/>
                <w:noProof/>
              </w:rPr>
              <w:t>22.2</w:t>
            </w:r>
            <w:r w:rsidR="001B6C24">
              <w:rPr>
                <w:rFonts w:asciiTheme="minorHAnsi" w:hAnsiTheme="minorHAnsi" w:cstheme="minorBidi"/>
                <w:i w:val="0"/>
                <w:iCs w:val="0"/>
                <w:noProof/>
                <w:kern w:val="0"/>
                <w:sz w:val="22"/>
                <w:szCs w:val="22"/>
              </w:rPr>
              <w:tab/>
            </w:r>
            <w:r w:rsidR="001B6C24" w:rsidRPr="00FA05F8">
              <w:rPr>
                <w:rStyle w:val="af"/>
                <w:rFonts w:hint="eastAsia"/>
                <w:noProof/>
              </w:rPr>
              <w:t>进度</w:t>
            </w:r>
            <w:r w:rsidR="001B6C24">
              <w:rPr>
                <w:noProof/>
                <w:webHidden/>
              </w:rPr>
              <w:tab/>
            </w:r>
            <w:r w:rsidR="001B6C24">
              <w:rPr>
                <w:noProof/>
                <w:webHidden/>
              </w:rPr>
              <w:fldChar w:fldCharType="begin"/>
            </w:r>
            <w:r w:rsidR="001B6C24">
              <w:rPr>
                <w:noProof/>
                <w:webHidden/>
              </w:rPr>
              <w:instrText xml:space="preserve"> PAGEREF _Toc448876140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070C81B0" w14:textId="11AC7075"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41" w:history="1">
            <w:r w:rsidR="001B6C24" w:rsidRPr="00FA05F8">
              <w:rPr>
                <w:rStyle w:val="af"/>
                <w:noProof/>
              </w:rPr>
              <w:t>22.3</w:t>
            </w:r>
            <w:r w:rsidR="001B6C24">
              <w:rPr>
                <w:rFonts w:asciiTheme="minorHAnsi" w:hAnsiTheme="minorHAnsi" w:cstheme="minorBidi"/>
                <w:i w:val="0"/>
                <w:iCs w:val="0"/>
                <w:noProof/>
                <w:kern w:val="0"/>
                <w:sz w:val="22"/>
                <w:szCs w:val="22"/>
              </w:rPr>
              <w:tab/>
            </w:r>
            <w:r w:rsidR="001B6C24" w:rsidRPr="00FA05F8">
              <w:rPr>
                <w:rStyle w:val="af"/>
                <w:rFonts w:hint="eastAsia"/>
                <w:noProof/>
              </w:rPr>
              <w:t>预算</w:t>
            </w:r>
            <w:r w:rsidR="001B6C24">
              <w:rPr>
                <w:noProof/>
                <w:webHidden/>
              </w:rPr>
              <w:tab/>
            </w:r>
            <w:r w:rsidR="001B6C24">
              <w:rPr>
                <w:noProof/>
                <w:webHidden/>
              </w:rPr>
              <w:fldChar w:fldCharType="begin"/>
            </w:r>
            <w:r w:rsidR="001B6C24">
              <w:rPr>
                <w:noProof/>
                <w:webHidden/>
              </w:rPr>
              <w:instrText xml:space="preserve"> PAGEREF _Toc448876141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05D7FB5B" w14:textId="6A47DC7F"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42" w:history="1">
            <w:r w:rsidR="001B6C24" w:rsidRPr="00FA05F8">
              <w:rPr>
                <w:rStyle w:val="af"/>
                <w:noProof/>
              </w:rPr>
              <w:t>22.4</w:t>
            </w:r>
            <w:r w:rsidR="001B6C24">
              <w:rPr>
                <w:rFonts w:asciiTheme="minorHAnsi" w:hAnsiTheme="minorHAnsi" w:cstheme="minorBidi"/>
                <w:i w:val="0"/>
                <w:iCs w:val="0"/>
                <w:noProof/>
                <w:kern w:val="0"/>
                <w:sz w:val="22"/>
                <w:szCs w:val="22"/>
              </w:rPr>
              <w:tab/>
            </w:r>
            <w:r w:rsidR="001B6C24" w:rsidRPr="00FA05F8">
              <w:rPr>
                <w:rStyle w:val="af"/>
                <w:rFonts w:hint="eastAsia"/>
                <w:noProof/>
              </w:rPr>
              <w:t>关键问题</w:t>
            </w:r>
            <w:r w:rsidR="001B6C24">
              <w:rPr>
                <w:noProof/>
                <w:webHidden/>
              </w:rPr>
              <w:tab/>
            </w:r>
            <w:r w:rsidR="001B6C24">
              <w:rPr>
                <w:noProof/>
                <w:webHidden/>
              </w:rPr>
              <w:fldChar w:fldCharType="begin"/>
            </w:r>
            <w:r w:rsidR="001B6C24">
              <w:rPr>
                <w:noProof/>
                <w:webHidden/>
              </w:rPr>
              <w:instrText xml:space="preserve"> PAGEREF _Toc448876142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49D2914C" w14:textId="7A1EDD43"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43" w:history="1">
            <w:r w:rsidR="001B6C24" w:rsidRPr="00FA05F8">
              <w:rPr>
                <w:rStyle w:val="af"/>
                <w:noProof/>
              </w:rPr>
              <w:t>23</w:t>
            </w:r>
            <w:r w:rsidR="001B6C24">
              <w:rPr>
                <w:rFonts w:asciiTheme="minorHAnsi" w:hAnsiTheme="minorHAnsi" w:cstheme="minorBidi"/>
                <w:smallCaps w:val="0"/>
                <w:noProof/>
                <w:kern w:val="0"/>
                <w:sz w:val="22"/>
                <w:szCs w:val="22"/>
              </w:rPr>
              <w:tab/>
            </w:r>
            <w:r w:rsidR="001B6C24" w:rsidRPr="00FA05F8">
              <w:rPr>
                <w:rStyle w:val="af"/>
                <w:rFonts w:hint="eastAsia"/>
                <w:noProof/>
              </w:rPr>
              <w:t>支持条件</w:t>
            </w:r>
            <w:r w:rsidR="001B6C24">
              <w:rPr>
                <w:noProof/>
                <w:webHidden/>
              </w:rPr>
              <w:tab/>
            </w:r>
            <w:r w:rsidR="001B6C24">
              <w:rPr>
                <w:noProof/>
                <w:webHidden/>
              </w:rPr>
              <w:fldChar w:fldCharType="begin"/>
            </w:r>
            <w:r w:rsidR="001B6C24">
              <w:rPr>
                <w:noProof/>
                <w:webHidden/>
              </w:rPr>
              <w:instrText xml:space="preserve"> PAGEREF _Toc448876143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2E1CF623" w14:textId="6C3CA881"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44" w:history="1">
            <w:r w:rsidR="001B6C24" w:rsidRPr="00FA05F8">
              <w:rPr>
                <w:rStyle w:val="af"/>
                <w:noProof/>
              </w:rPr>
              <w:t>23.1</w:t>
            </w:r>
            <w:r w:rsidR="001B6C24">
              <w:rPr>
                <w:rFonts w:asciiTheme="minorHAnsi" w:hAnsiTheme="minorHAnsi" w:cstheme="minorBidi"/>
                <w:i w:val="0"/>
                <w:iCs w:val="0"/>
                <w:noProof/>
                <w:kern w:val="0"/>
                <w:sz w:val="22"/>
                <w:szCs w:val="22"/>
              </w:rPr>
              <w:tab/>
            </w:r>
            <w:r w:rsidR="001B6C24" w:rsidRPr="00FA05F8">
              <w:rPr>
                <w:rStyle w:val="af"/>
                <w:rFonts w:hint="eastAsia"/>
                <w:noProof/>
              </w:rPr>
              <w:t>计算机系统支持</w:t>
            </w:r>
            <w:r w:rsidR="001B6C24">
              <w:rPr>
                <w:noProof/>
                <w:webHidden/>
              </w:rPr>
              <w:tab/>
            </w:r>
            <w:r w:rsidR="001B6C24">
              <w:rPr>
                <w:noProof/>
                <w:webHidden/>
              </w:rPr>
              <w:fldChar w:fldCharType="begin"/>
            </w:r>
            <w:r w:rsidR="001B6C24">
              <w:rPr>
                <w:noProof/>
                <w:webHidden/>
              </w:rPr>
              <w:instrText xml:space="preserve"> PAGEREF _Toc448876144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281B7B47" w14:textId="16B15810"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45" w:history="1">
            <w:r w:rsidR="001B6C24" w:rsidRPr="00FA05F8">
              <w:rPr>
                <w:rStyle w:val="af"/>
                <w:noProof/>
              </w:rPr>
              <w:t>23.2</w:t>
            </w:r>
            <w:r w:rsidR="001B6C24">
              <w:rPr>
                <w:rFonts w:asciiTheme="minorHAnsi" w:hAnsiTheme="minorHAnsi" w:cstheme="minorBidi"/>
                <w:i w:val="0"/>
                <w:iCs w:val="0"/>
                <w:noProof/>
                <w:kern w:val="0"/>
                <w:sz w:val="22"/>
                <w:szCs w:val="22"/>
              </w:rPr>
              <w:tab/>
            </w:r>
            <w:r w:rsidR="001B6C24" w:rsidRPr="00FA05F8">
              <w:rPr>
                <w:rStyle w:val="af"/>
                <w:rFonts w:hint="eastAsia"/>
                <w:noProof/>
              </w:rPr>
              <w:t>需由用户承担的工作</w:t>
            </w:r>
            <w:r w:rsidR="001B6C24">
              <w:rPr>
                <w:noProof/>
                <w:webHidden/>
              </w:rPr>
              <w:tab/>
            </w:r>
            <w:r w:rsidR="001B6C24">
              <w:rPr>
                <w:noProof/>
                <w:webHidden/>
              </w:rPr>
              <w:fldChar w:fldCharType="begin"/>
            </w:r>
            <w:r w:rsidR="001B6C24">
              <w:rPr>
                <w:noProof/>
                <w:webHidden/>
              </w:rPr>
              <w:instrText xml:space="preserve"> PAGEREF _Toc448876145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41550F1C" w14:textId="3D983A56" w:rsidR="001B6C24" w:rsidRDefault="00A90020">
          <w:pPr>
            <w:pStyle w:val="10"/>
            <w:tabs>
              <w:tab w:val="left" w:pos="720"/>
              <w:tab w:val="right" w:leader="dot" w:pos="9350"/>
            </w:tabs>
            <w:rPr>
              <w:rFonts w:asciiTheme="minorHAnsi" w:hAnsiTheme="minorHAnsi" w:cstheme="minorBidi"/>
              <w:b w:val="0"/>
              <w:bCs w:val="0"/>
              <w:caps w:val="0"/>
              <w:noProof/>
              <w:kern w:val="0"/>
              <w:sz w:val="22"/>
              <w:szCs w:val="22"/>
            </w:rPr>
          </w:pPr>
          <w:hyperlink w:anchor="_Toc448876146" w:history="1">
            <w:r w:rsidR="001B6C24" w:rsidRPr="00FA05F8">
              <w:rPr>
                <w:rStyle w:val="af"/>
                <w:rFonts w:hint="eastAsia"/>
                <w:noProof/>
              </w:rPr>
              <w:t>五、</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成本分析</w:t>
            </w:r>
            <w:r w:rsidR="001B6C24">
              <w:rPr>
                <w:noProof/>
                <w:webHidden/>
              </w:rPr>
              <w:tab/>
            </w:r>
            <w:r w:rsidR="001B6C24">
              <w:rPr>
                <w:noProof/>
                <w:webHidden/>
              </w:rPr>
              <w:fldChar w:fldCharType="begin"/>
            </w:r>
            <w:r w:rsidR="001B6C24">
              <w:rPr>
                <w:noProof/>
                <w:webHidden/>
              </w:rPr>
              <w:instrText xml:space="preserve"> PAGEREF _Toc448876146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7731877A" w14:textId="48EBADB2"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47" w:history="1">
            <w:r w:rsidR="001B6C24" w:rsidRPr="00FA05F8">
              <w:rPr>
                <w:rStyle w:val="af"/>
                <w:noProof/>
              </w:rPr>
              <w:t>24</w:t>
            </w:r>
            <w:r w:rsidR="001B6C24">
              <w:rPr>
                <w:rFonts w:asciiTheme="minorHAnsi" w:hAnsiTheme="minorHAnsi" w:cstheme="minorBidi"/>
                <w:smallCaps w:val="0"/>
                <w:noProof/>
                <w:kern w:val="0"/>
                <w:sz w:val="22"/>
                <w:szCs w:val="22"/>
              </w:rPr>
              <w:tab/>
            </w:r>
            <w:r w:rsidR="001B6C24" w:rsidRPr="00FA05F8">
              <w:rPr>
                <w:rStyle w:val="af"/>
                <w:rFonts w:hint="eastAsia"/>
                <w:noProof/>
              </w:rPr>
              <w:t>服务器成本</w:t>
            </w:r>
            <w:r w:rsidR="001B6C24">
              <w:rPr>
                <w:noProof/>
                <w:webHidden/>
              </w:rPr>
              <w:tab/>
            </w:r>
            <w:r w:rsidR="001B6C24">
              <w:rPr>
                <w:noProof/>
                <w:webHidden/>
              </w:rPr>
              <w:fldChar w:fldCharType="begin"/>
            </w:r>
            <w:r w:rsidR="001B6C24">
              <w:rPr>
                <w:noProof/>
                <w:webHidden/>
              </w:rPr>
              <w:instrText xml:space="preserve"> PAGEREF _Toc448876147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42273926" w14:textId="287404A5"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48" w:history="1">
            <w:r w:rsidR="001B6C24" w:rsidRPr="00FA05F8">
              <w:rPr>
                <w:rStyle w:val="af"/>
                <w:noProof/>
              </w:rPr>
              <w:t>24.1</w:t>
            </w:r>
            <w:r w:rsidR="001B6C24">
              <w:rPr>
                <w:rFonts w:asciiTheme="minorHAnsi" w:hAnsiTheme="minorHAnsi" w:cstheme="minorBidi"/>
                <w:i w:val="0"/>
                <w:iCs w:val="0"/>
                <w:noProof/>
                <w:kern w:val="0"/>
                <w:sz w:val="22"/>
                <w:szCs w:val="22"/>
              </w:rPr>
              <w:tab/>
            </w:r>
            <w:r w:rsidR="001B6C24" w:rsidRPr="00FA05F8">
              <w:rPr>
                <w:rStyle w:val="af"/>
                <w:rFonts w:hint="eastAsia"/>
                <w:noProof/>
              </w:rPr>
              <w:t>服务器带宽</w:t>
            </w:r>
            <w:r w:rsidR="001B6C24">
              <w:rPr>
                <w:noProof/>
                <w:webHidden/>
              </w:rPr>
              <w:tab/>
            </w:r>
            <w:r w:rsidR="001B6C24">
              <w:rPr>
                <w:noProof/>
                <w:webHidden/>
              </w:rPr>
              <w:fldChar w:fldCharType="begin"/>
            </w:r>
            <w:r w:rsidR="001B6C24">
              <w:rPr>
                <w:noProof/>
                <w:webHidden/>
              </w:rPr>
              <w:instrText xml:space="preserve"> PAGEREF _Toc448876148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75C83AF2" w14:textId="4A09655D"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49" w:history="1">
            <w:r w:rsidR="001B6C24" w:rsidRPr="00FA05F8">
              <w:rPr>
                <w:rStyle w:val="af"/>
                <w:noProof/>
              </w:rPr>
              <w:t>25</w:t>
            </w:r>
            <w:r w:rsidR="001B6C24">
              <w:rPr>
                <w:rFonts w:asciiTheme="minorHAnsi" w:hAnsiTheme="minorHAnsi" w:cstheme="minorBidi"/>
                <w:smallCaps w:val="0"/>
                <w:noProof/>
                <w:kern w:val="0"/>
                <w:sz w:val="22"/>
                <w:szCs w:val="22"/>
              </w:rPr>
              <w:tab/>
            </w:r>
            <w:r w:rsidR="001B6C24" w:rsidRPr="00FA05F8">
              <w:rPr>
                <w:rStyle w:val="af"/>
                <w:rFonts w:hint="eastAsia"/>
                <w:noProof/>
              </w:rPr>
              <w:t>程序设计</w:t>
            </w:r>
            <w:r w:rsidR="001B6C24">
              <w:rPr>
                <w:noProof/>
                <w:webHidden/>
              </w:rPr>
              <w:tab/>
            </w:r>
            <w:r w:rsidR="001B6C24">
              <w:rPr>
                <w:noProof/>
                <w:webHidden/>
              </w:rPr>
              <w:fldChar w:fldCharType="begin"/>
            </w:r>
            <w:r w:rsidR="001B6C24">
              <w:rPr>
                <w:noProof/>
                <w:webHidden/>
              </w:rPr>
              <w:instrText xml:space="preserve"> PAGEREF _Toc448876149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1D8A5572" w14:textId="3E71CA95" w:rsidR="001B6C24" w:rsidRDefault="00A90020">
          <w:pPr>
            <w:pStyle w:val="30"/>
            <w:tabs>
              <w:tab w:val="left" w:pos="1100"/>
              <w:tab w:val="right" w:leader="dot" w:pos="9350"/>
            </w:tabs>
            <w:rPr>
              <w:rFonts w:asciiTheme="minorHAnsi" w:hAnsiTheme="minorHAnsi" w:cstheme="minorBidi"/>
              <w:i w:val="0"/>
              <w:iCs w:val="0"/>
              <w:noProof/>
              <w:kern w:val="0"/>
              <w:sz w:val="22"/>
              <w:szCs w:val="22"/>
            </w:rPr>
          </w:pPr>
          <w:hyperlink w:anchor="_Toc448876150" w:history="1">
            <w:r w:rsidR="001B6C24" w:rsidRPr="00FA05F8">
              <w:rPr>
                <w:rStyle w:val="af"/>
                <w:noProof/>
              </w:rPr>
              <w:t>25.1</w:t>
            </w:r>
            <w:r w:rsidR="001B6C24">
              <w:rPr>
                <w:rFonts w:asciiTheme="minorHAnsi" w:hAnsiTheme="minorHAnsi" w:cstheme="minorBidi"/>
                <w:i w:val="0"/>
                <w:iCs w:val="0"/>
                <w:noProof/>
                <w:kern w:val="0"/>
                <w:sz w:val="22"/>
                <w:szCs w:val="22"/>
              </w:rPr>
              <w:tab/>
            </w:r>
            <w:r w:rsidR="001B6C24" w:rsidRPr="00FA05F8">
              <w:rPr>
                <w:rStyle w:val="af"/>
                <w:rFonts w:hint="eastAsia"/>
                <w:noProof/>
              </w:rPr>
              <w:t>维护成本</w:t>
            </w:r>
            <w:r w:rsidR="001B6C24">
              <w:rPr>
                <w:noProof/>
                <w:webHidden/>
              </w:rPr>
              <w:tab/>
            </w:r>
            <w:r w:rsidR="001B6C24">
              <w:rPr>
                <w:noProof/>
                <w:webHidden/>
              </w:rPr>
              <w:fldChar w:fldCharType="begin"/>
            </w:r>
            <w:r w:rsidR="001B6C24">
              <w:rPr>
                <w:noProof/>
                <w:webHidden/>
              </w:rPr>
              <w:instrText xml:space="preserve"> PAGEREF _Toc448876150 \h </w:instrText>
            </w:r>
            <w:r w:rsidR="001B6C24">
              <w:rPr>
                <w:noProof/>
                <w:webHidden/>
              </w:rPr>
            </w:r>
            <w:r w:rsidR="001B6C24">
              <w:rPr>
                <w:noProof/>
                <w:webHidden/>
              </w:rPr>
              <w:fldChar w:fldCharType="separate"/>
            </w:r>
            <w:r w:rsidR="001B6C24">
              <w:rPr>
                <w:noProof/>
                <w:webHidden/>
              </w:rPr>
              <w:t>19</w:t>
            </w:r>
            <w:r w:rsidR="001B6C24">
              <w:rPr>
                <w:noProof/>
                <w:webHidden/>
              </w:rPr>
              <w:fldChar w:fldCharType="end"/>
            </w:r>
          </w:hyperlink>
        </w:p>
        <w:p w14:paraId="5EFCAFE2" w14:textId="1B401EE5" w:rsidR="001B6C24" w:rsidRDefault="00A90020">
          <w:pPr>
            <w:pStyle w:val="10"/>
            <w:tabs>
              <w:tab w:val="left" w:pos="720"/>
              <w:tab w:val="right" w:leader="dot" w:pos="9350"/>
            </w:tabs>
            <w:rPr>
              <w:rFonts w:asciiTheme="minorHAnsi" w:hAnsiTheme="minorHAnsi" w:cstheme="minorBidi"/>
              <w:b w:val="0"/>
              <w:bCs w:val="0"/>
              <w:caps w:val="0"/>
              <w:noProof/>
              <w:kern w:val="0"/>
              <w:sz w:val="22"/>
              <w:szCs w:val="22"/>
            </w:rPr>
          </w:pPr>
          <w:hyperlink w:anchor="_Toc448876151" w:history="1">
            <w:r w:rsidR="001B6C24" w:rsidRPr="00FA05F8">
              <w:rPr>
                <w:rStyle w:val="af"/>
                <w:rFonts w:hint="eastAsia"/>
                <w:noProof/>
              </w:rPr>
              <w:t>六、</w:t>
            </w:r>
            <w:r w:rsidR="001B6C24">
              <w:rPr>
                <w:rFonts w:asciiTheme="minorHAnsi" w:hAnsiTheme="minorHAnsi" w:cstheme="minorBidi"/>
                <w:b w:val="0"/>
                <w:bCs w:val="0"/>
                <w:caps w:val="0"/>
                <w:noProof/>
                <w:kern w:val="0"/>
                <w:sz w:val="22"/>
                <w:szCs w:val="22"/>
              </w:rPr>
              <w:tab/>
            </w:r>
            <w:r w:rsidR="001B6C24" w:rsidRPr="00FA05F8">
              <w:rPr>
                <w:rStyle w:val="af"/>
                <w:rFonts w:hint="eastAsia"/>
                <w:noProof/>
              </w:rPr>
              <w:t>测试计划</w:t>
            </w:r>
            <w:r w:rsidR="001B6C24">
              <w:rPr>
                <w:noProof/>
                <w:webHidden/>
              </w:rPr>
              <w:tab/>
            </w:r>
            <w:r w:rsidR="001B6C24">
              <w:rPr>
                <w:noProof/>
                <w:webHidden/>
              </w:rPr>
              <w:fldChar w:fldCharType="begin"/>
            </w:r>
            <w:r w:rsidR="001B6C24">
              <w:rPr>
                <w:noProof/>
                <w:webHidden/>
              </w:rPr>
              <w:instrText xml:space="preserve"> PAGEREF _Toc448876151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1EF45728" w14:textId="3D1C30EA"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2" w:history="1">
            <w:r w:rsidR="001B6C24" w:rsidRPr="00FA05F8">
              <w:rPr>
                <w:rStyle w:val="af"/>
                <w:noProof/>
              </w:rPr>
              <w:t>26</w:t>
            </w:r>
            <w:r w:rsidR="001B6C24">
              <w:rPr>
                <w:rFonts w:asciiTheme="minorHAnsi" w:hAnsiTheme="minorHAnsi" w:cstheme="minorBidi"/>
                <w:smallCaps w:val="0"/>
                <w:noProof/>
                <w:kern w:val="0"/>
                <w:sz w:val="22"/>
                <w:szCs w:val="22"/>
              </w:rPr>
              <w:tab/>
            </w:r>
            <w:r w:rsidR="001B6C24" w:rsidRPr="00FA05F8">
              <w:rPr>
                <w:rStyle w:val="af"/>
                <w:rFonts w:hint="eastAsia"/>
                <w:noProof/>
              </w:rPr>
              <w:t>引言</w:t>
            </w:r>
            <w:r w:rsidR="001B6C24">
              <w:rPr>
                <w:noProof/>
                <w:webHidden/>
              </w:rPr>
              <w:tab/>
            </w:r>
            <w:r w:rsidR="001B6C24">
              <w:rPr>
                <w:noProof/>
                <w:webHidden/>
              </w:rPr>
              <w:fldChar w:fldCharType="begin"/>
            </w:r>
            <w:r w:rsidR="001B6C24">
              <w:rPr>
                <w:noProof/>
                <w:webHidden/>
              </w:rPr>
              <w:instrText xml:space="preserve"> PAGEREF _Toc448876152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1EC05C25" w14:textId="2FF81D5F"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3" w:history="1">
            <w:r w:rsidR="001B6C24" w:rsidRPr="00FA05F8">
              <w:rPr>
                <w:rStyle w:val="af"/>
                <w:noProof/>
              </w:rPr>
              <w:t>27</w:t>
            </w:r>
            <w:r w:rsidR="001B6C24">
              <w:rPr>
                <w:rFonts w:asciiTheme="minorHAnsi" w:hAnsiTheme="minorHAnsi" w:cstheme="minorBidi"/>
                <w:smallCaps w:val="0"/>
                <w:noProof/>
                <w:kern w:val="0"/>
                <w:sz w:val="22"/>
                <w:szCs w:val="22"/>
              </w:rPr>
              <w:tab/>
            </w:r>
            <w:r w:rsidR="001B6C24" w:rsidRPr="00FA05F8">
              <w:rPr>
                <w:rStyle w:val="af"/>
                <w:rFonts w:hint="eastAsia"/>
                <w:noProof/>
              </w:rPr>
              <w:t>测试范围</w:t>
            </w:r>
            <w:r w:rsidR="001B6C24">
              <w:rPr>
                <w:noProof/>
                <w:webHidden/>
              </w:rPr>
              <w:tab/>
            </w:r>
            <w:r w:rsidR="001B6C24">
              <w:rPr>
                <w:noProof/>
                <w:webHidden/>
              </w:rPr>
              <w:fldChar w:fldCharType="begin"/>
            </w:r>
            <w:r w:rsidR="001B6C24">
              <w:rPr>
                <w:noProof/>
                <w:webHidden/>
              </w:rPr>
              <w:instrText xml:space="preserve"> PAGEREF _Toc448876153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549BBD46" w14:textId="5ADF8C89"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4" w:history="1">
            <w:r w:rsidR="001B6C24" w:rsidRPr="00FA05F8">
              <w:rPr>
                <w:rStyle w:val="af"/>
                <w:noProof/>
              </w:rPr>
              <w:t>28</w:t>
            </w:r>
            <w:r w:rsidR="001B6C24">
              <w:rPr>
                <w:rFonts w:asciiTheme="minorHAnsi" w:hAnsiTheme="minorHAnsi" w:cstheme="minorBidi"/>
                <w:smallCaps w:val="0"/>
                <w:noProof/>
                <w:kern w:val="0"/>
                <w:sz w:val="22"/>
                <w:szCs w:val="22"/>
              </w:rPr>
              <w:tab/>
            </w:r>
            <w:r w:rsidR="001B6C24" w:rsidRPr="00FA05F8">
              <w:rPr>
                <w:rStyle w:val="af"/>
                <w:rFonts w:hint="eastAsia"/>
                <w:noProof/>
              </w:rPr>
              <w:t>测试工具及环境</w:t>
            </w:r>
            <w:r w:rsidR="001B6C24">
              <w:rPr>
                <w:noProof/>
                <w:webHidden/>
              </w:rPr>
              <w:tab/>
            </w:r>
            <w:r w:rsidR="001B6C24">
              <w:rPr>
                <w:noProof/>
                <w:webHidden/>
              </w:rPr>
              <w:fldChar w:fldCharType="begin"/>
            </w:r>
            <w:r w:rsidR="001B6C24">
              <w:rPr>
                <w:noProof/>
                <w:webHidden/>
              </w:rPr>
              <w:instrText xml:space="preserve"> PAGEREF _Toc448876154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75B90B5B" w14:textId="5E96A596"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5" w:history="1">
            <w:r w:rsidR="001B6C24" w:rsidRPr="00FA05F8">
              <w:rPr>
                <w:rStyle w:val="af"/>
                <w:noProof/>
              </w:rPr>
              <w:t>29</w:t>
            </w:r>
            <w:r w:rsidR="001B6C24">
              <w:rPr>
                <w:rFonts w:asciiTheme="minorHAnsi" w:hAnsiTheme="minorHAnsi" w:cstheme="minorBidi"/>
                <w:smallCaps w:val="0"/>
                <w:noProof/>
                <w:kern w:val="0"/>
                <w:sz w:val="22"/>
                <w:szCs w:val="22"/>
              </w:rPr>
              <w:tab/>
            </w:r>
            <w:r w:rsidR="001B6C24" w:rsidRPr="00FA05F8">
              <w:rPr>
                <w:rStyle w:val="af"/>
                <w:rFonts w:hint="eastAsia"/>
                <w:noProof/>
              </w:rPr>
              <w:t>项目任务</w:t>
            </w:r>
            <w:r w:rsidR="001B6C24">
              <w:rPr>
                <w:noProof/>
                <w:webHidden/>
              </w:rPr>
              <w:tab/>
            </w:r>
            <w:r w:rsidR="001B6C24">
              <w:rPr>
                <w:noProof/>
                <w:webHidden/>
              </w:rPr>
              <w:fldChar w:fldCharType="begin"/>
            </w:r>
            <w:r w:rsidR="001B6C24">
              <w:rPr>
                <w:noProof/>
                <w:webHidden/>
              </w:rPr>
              <w:instrText xml:space="preserve"> PAGEREF _Toc448876155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56F59599" w14:textId="4D5591C0"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6" w:history="1">
            <w:r w:rsidR="001B6C24" w:rsidRPr="00FA05F8">
              <w:rPr>
                <w:rStyle w:val="af"/>
                <w:noProof/>
              </w:rPr>
              <w:t>30</w:t>
            </w:r>
            <w:r w:rsidR="001B6C24">
              <w:rPr>
                <w:rFonts w:asciiTheme="minorHAnsi" w:hAnsiTheme="minorHAnsi" w:cstheme="minorBidi"/>
                <w:smallCaps w:val="0"/>
                <w:noProof/>
                <w:kern w:val="0"/>
                <w:sz w:val="22"/>
                <w:szCs w:val="22"/>
              </w:rPr>
              <w:tab/>
            </w:r>
            <w:r w:rsidR="001B6C24" w:rsidRPr="00FA05F8">
              <w:rPr>
                <w:rStyle w:val="af"/>
                <w:rFonts w:hint="eastAsia"/>
                <w:noProof/>
              </w:rPr>
              <w:t>具体测试内容</w:t>
            </w:r>
            <w:r w:rsidR="001B6C24">
              <w:rPr>
                <w:noProof/>
                <w:webHidden/>
              </w:rPr>
              <w:tab/>
            </w:r>
            <w:r w:rsidR="001B6C24">
              <w:rPr>
                <w:noProof/>
                <w:webHidden/>
              </w:rPr>
              <w:fldChar w:fldCharType="begin"/>
            </w:r>
            <w:r w:rsidR="001B6C24">
              <w:rPr>
                <w:noProof/>
                <w:webHidden/>
              </w:rPr>
              <w:instrText xml:space="preserve"> PAGEREF _Toc448876156 \h </w:instrText>
            </w:r>
            <w:r w:rsidR="001B6C24">
              <w:rPr>
                <w:noProof/>
                <w:webHidden/>
              </w:rPr>
            </w:r>
            <w:r w:rsidR="001B6C24">
              <w:rPr>
                <w:noProof/>
                <w:webHidden/>
              </w:rPr>
              <w:fldChar w:fldCharType="separate"/>
            </w:r>
            <w:r w:rsidR="001B6C24">
              <w:rPr>
                <w:noProof/>
                <w:webHidden/>
              </w:rPr>
              <w:t>21</w:t>
            </w:r>
            <w:r w:rsidR="001B6C24">
              <w:rPr>
                <w:noProof/>
                <w:webHidden/>
              </w:rPr>
              <w:fldChar w:fldCharType="end"/>
            </w:r>
          </w:hyperlink>
        </w:p>
        <w:p w14:paraId="2678EC05" w14:textId="61E61CD5"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7" w:history="1">
            <w:r w:rsidR="001B6C24" w:rsidRPr="00FA05F8">
              <w:rPr>
                <w:rStyle w:val="af"/>
                <w:noProof/>
              </w:rPr>
              <w:t>31</w:t>
            </w:r>
            <w:r w:rsidR="001B6C24">
              <w:rPr>
                <w:rFonts w:asciiTheme="minorHAnsi" w:hAnsiTheme="minorHAnsi" w:cstheme="minorBidi"/>
                <w:smallCaps w:val="0"/>
                <w:noProof/>
                <w:kern w:val="0"/>
                <w:sz w:val="22"/>
                <w:szCs w:val="22"/>
              </w:rPr>
              <w:tab/>
            </w:r>
            <w:r w:rsidR="001B6C24" w:rsidRPr="00FA05F8">
              <w:rPr>
                <w:rStyle w:val="af"/>
                <w:rFonts w:hint="eastAsia"/>
                <w:noProof/>
              </w:rPr>
              <w:t>测试实施计划</w:t>
            </w:r>
            <w:r w:rsidR="001B6C24">
              <w:rPr>
                <w:noProof/>
                <w:webHidden/>
              </w:rPr>
              <w:tab/>
            </w:r>
            <w:r w:rsidR="001B6C24">
              <w:rPr>
                <w:noProof/>
                <w:webHidden/>
              </w:rPr>
              <w:fldChar w:fldCharType="begin"/>
            </w:r>
            <w:r w:rsidR="001B6C24">
              <w:rPr>
                <w:noProof/>
                <w:webHidden/>
              </w:rPr>
              <w:instrText xml:space="preserve"> PAGEREF _Toc448876157 \h </w:instrText>
            </w:r>
            <w:r w:rsidR="001B6C24">
              <w:rPr>
                <w:noProof/>
                <w:webHidden/>
              </w:rPr>
            </w:r>
            <w:r w:rsidR="001B6C24">
              <w:rPr>
                <w:noProof/>
                <w:webHidden/>
              </w:rPr>
              <w:fldChar w:fldCharType="separate"/>
            </w:r>
            <w:r w:rsidR="001B6C24">
              <w:rPr>
                <w:noProof/>
                <w:webHidden/>
              </w:rPr>
              <w:t>22</w:t>
            </w:r>
            <w:r w:rsidR="001B6C24">
              <w:rPr>
                <w:noProof/>
                <w:webHidden/>
              </w:rPr>
              <w:fldChar w:fldCharType="end"/>
            </w:r>
          </w:hyperlink>
        </w:p>
        <w:p w14:paraId="080342B4" w14:textId="752775E1" w:rsidR="001B6C24" w:rsidRDefault="00A90020">
          <w:pPr>
            <w:pStyle w:val="20"/>
            <w:tabs>
              <w:tab w:val="left" w:pos="720"/>
              <w:tab w:val="right" w:leader="dot" w:pos="9350"/>
            </w:tabs>
            <w:rPr>
              <w:rFonts w:asciiTheme="minorHAnsi" w:hAnsiTheme="minorHAnsi" w:cstheme="minorBidi"/>
              <w:smallCaps w:val="0"/>
              <w:noProof/>
              <w:kern w:val="0"/>
              <w:sz w:val="22"/>
              <w:szCs w:val="22"/>
            </w:rPr>
          </w:pPr>
          <w:hyperlink w:anchor="_Toc448876158" w:history="1">
            <w:r w:rsidR="001B6C24" w:rsidRPr="00FA05F8">
              <w:rPr>
                <w:rStyle w:val="af"/>
                <w:noProof/>
              </w:rPr>
              <w:t>32</w:t>
            </w:r>
            <w:r w:rsidR="001B6C24">
              <w:rPr>
                <w:rFonts w:asciiTheme="minorHAnsi" w:hAnsiTheme="minorHAnsi" w:cstheme="minorBidi"/>
                <w:smallCaps w:val="0"/>
                <w:noProof/>
                <w:kern w:val="0"/>
                <w:sz w:val="22"/>
                <w:szCs w:val="22"/>
              </w:rPr>
              <w:tab/>
            </w:r>
            <w:r w:rsidR="001B6C24" w:rsidRPr="00FA05F8">
              <w:rPr>
                <w:rStyle w:val="af"/>
                <w:rFonts w:hint="eastAsia"/>
                <w:noProof/>
              </w:rPr>
              <w:t>风险管理</w:t>
            </w:r>
            <w:r w:rsidR="001B6C24">
              <w:rPr>
                <w:noProof/>
                <w:webHidden/>
              </w:rPr>
              <w:tab/>
            </w:r>
            <w:r w:rsidR="001B6C24">
              <w:rPr>
                <w:noProof/>
                <w:webHidden/>
              </w:rPr>
              <w:fldChar w:fldCharType="begin"/>
            </w:r>
            <w:r w:rsidR="001B6C24">
              <w:rPr>
                <w:noProof/>
                <w:webHidden/>
              </w:rPr>
              <w:instrText xml:space="preserve"> PAGEREF _Toc448876158 \h </w:instrText>
            </w:r>
            <w:r w:rsidR="001B6C24">
              <w:rPr>
                <w:noProof/>
                <w:webHidden/>
              </w:rPr>
            </w:r>
            <w:r w:rsidR="001B6C24">
              <w:rPr>
                <w:noProof/>
                <w:webHidden/>
              </w:rPr>
              <w:fldChar w:fldCharType="separate"/>
            </w:r>
            <w:r w:rsidR="001B6C24">
              <w:rPr>
                <w:noProof/>
                <w:webHidden/>
              </w:rPr>
              <w:t>23</w:t>
            </w:r>
            <w:r w:rsidR="001B6C24">
              <w:rPr>
                <w:noProof/>
                <w:webHidden/>
              </w:rPr>
              <w:fldChar w:fldCharType="end"/>
            </w:r>
          </w:hyperlink>
        </w:p>
        <w:p w14:paraId="78283236" w14:textId="6A03A0C6" w:rsidR="004B5FE3" w:rsidRDefault="000B1ECD">
          <w:r>
            <w:fldChar w:fldCharType="end"/>
          </w:r>
        </w:p>
      </w:sdtContent>
    </w:sdt>
    <w:p w14:paraId="554090A4" w14:textId="77777777" w:rsidR="004B5FE3" w:rsidRDefault="004B5FE3">
      <w:pPr>
        <w:spacing w:line="259" w:lineRule="auto"/>
        <w:ind w:firstLine="0"/>
        <w:rPr>
          <w:rFonts w:ascii="KaiTi" w:eastAsia="KaiTi" w:hAnsi="KaiTi"/>
          <w:sz w:val="40"/>
        </w:rPr>
      </w:pPr>
    </w:p>
    <w:p w14:paraId="6E0B4C54" w14:textId="7E9FBADC" w:rsidR="004B5FE3" w:rsidRPr="004B5FE3" w:rsidRDefault="004B5FE3">
      <w:pPr>
        <w:spacing w:line="259" w:lineRule="auto"/>
        <w:ind w:firstLine="0"/>
        <w:rPr>
          <w:rFonts w:ascii="KaiTi" w:eastAsia="KaiTi" w:hAnsi="KaiTi"/>
          <w:sz w:val="40"/>
        </w:rPr>
      </w:pPr>
      <w:r>
        <w:rPr>
          <w:rFonts w:ascii="KaiTi" w:eastAsia="KaiTi" w:hAnsi="KaiTi"/>
          <w:sz w:val="40"/>
        </w:rPr>
        <w:br w:type="page"/>
      </w:r>
    </w:p>
    <w:p w14:paraId="6F3E41D0" w14:textId="5BF5BF69" w:rsidR="002527AD" w:rsidRPr="00B51DAC" w:rsidRDefault="002527AD" w:rsidP="00B51DAC">
      <w:pPr>
        <w:jc w:val="center"/>
        <w:rPr>
          <w:rFonts w:ascii="黑体" w:eastAsia="黑体" w:hAnsi="黑体"/>
          <w:b/>
          <w:sz w:val="44"/>
        </w:rPr>
      </w:pPr>
      <w:r w:rsidRPr="00B51DAC">
        <w:rPr>
          <w:rFonts w:ascii="黑体" w:eastAsia="黑体" w:hAnsi="黑体" w:hint="eastAsia"/>
          <w:b/>
          <w:sz w:val="44"/>
        </w:rPr>
        <w:lastRenderedPageBreak/>
        <w:t>北京台普木科技公司</w:t>
      </w:r>
    </w:p>
    <w:p w14:paraId="426FB6DB" w14:textId="57C07C11" w:rsidR="0044522C" w:rsidRPr="00B51DAC" w:rsidRDefault="0044522C" w:rsidP="00B51DAC">
      <w:pPr>
        <w:jc w:val="center"/>
        <w:rPr>
          <w:rFonts w:ascii="黑体" w:eastAsia="黑体" w:hAnsi="黑体"/>
          <w:b/>
          <w:sz w:val="44"/>
        </w:rPr>
      </w:pPr>
      <w:r w:rsidRPr="00B51DAC">
        <w:rPr>
          <w:rFonts w:ascii="黑体" w:eastAsia="黑体" w:hAnsi="黑体" w:hint="eastAsia"/>
          <w:b/>
          <w:sz w:val="44"/>
        </w:rPr>
        <w:t>老师-家长微信群意见收集及通知确认</w:t>
      </w:r>
      <w:r w:rsidR="002527AD" w:rsidRPr="00B51DAC">
        <w:rPr>
          <w:rFonts w:ascii="黑体" w:eastAsia="黑体" w:hAnsi="黑体" w:hint="eastAsia"/>
          <w:b/>
          <w:sz w:val="44"/>
        </w:rPr>
        <w:t>系统</w:t>
      </w:r>
    </w:p>
    <w:p w14:paraId="52C6D7C8" w14:textId="77777777" w:rsidR="004B5FE3" w:rsidRPr="00B51DAC" w:rsidRDefault="002527AD" w:rsidP="00B51DAC">
      <w:pPr>
        <w:jc w:val="center"/>
        <w:rPr>
          <w:rFonts w:ascii="黑体" w:eastAsia="黑体" w:hAnsi="黑体"/>
          <w:b/>
          <w:sz w:val="44"/>
        </w:rPr>
      </w:pPr>
      <w:r w:rsidRPr="00B51DAC">
        <w:rPr>
          <w:rFonts w:ascii="黑体" w:eastAsia="黑体" w:hAnsi="黑体" w:hint="eastAsia"/>
          <w:b/>
          <w:sz w:val="44"/>
        </w:rPr>
        <w:t>分析文档</w:t>
      </w:r>
    </w:p>
    <w:p w14:paraId="315106E6" w14:textId="2DA19F98" w:rsidR="002527AD" w:rsidRDefault="002527AD" w:rsidP="002527AD">
      <w:pPr>
        <w:pStyle w:val="a9"/>
      </w:pPr>
      <w:r>
        <w:rPr>
          <w:rFonts w:hint="eastAsia"/>
        </w:rPr>
        <w:t xml:space="preserve">第五小组 </w:t>
      </w:r>
      <w:r>
        <w:t xml:space="preserve">/ </w:t>
      </w:r>
      <w:r>
        <w:rPr>
          <w:rFonts w:hint="eastAsia"/>
        </w:rPr>
        <w:t>Type-Moon</w:t>
      </w:r>
      <w:r>
        <w:t xml:space="preserve"> </w:t>
      </w:r>
      <w:r>
        <w:rPr>
          <w:rFonts w:hint="eastAsia"/>
        </w:rPr>
        <w:t>台普木科技</w:t>
      </w:r>
      <w:r>
        <w:rPr>
          <w:rFonts w:ascii="Segoe UI Emoji" w:eastAsia="Segoe UI Emoji" w:hAnsi="Segoe UI Emoji" w:cs="Segoe UI Emoji"/>
        </w:rPr>
        <w:t>™</w:t>
      </w:r>
    </w:p>
    <w:p w14:paraId="2C745539" w14:textId="77777777" w:rsidR="000A349A" w:rsidRDefault="000A349A" w:rsidP="002527AD">
      <w:pPr>
        <w:pStyle w:val="a9"/>
      </w:pPr>
    </w:p>
    <w:p w14:paraId="0C8266F8" w14:textId="77777777" w:rsidR="0044522C" w:rsidRDefault="0044522C" w:rsidP="0044522C">
      <w:pPr>
        <w:pStyle w:val="a7"/>
      </w:pPr>
      <w:bookmarkStart w:id="0" w:name="_Toc448876093"/>
      <w:r>
        <w:rPr>
          <w:rFonts w:hint="eastAsia"/>
        </w:rPr>
        <w:t>零、</w:t>
      </w:r>
      <w:r>
        <w:rPr>
          <w:rFonts w:hint="eastAsia"/>
        </w:rPr>
        <w:tab/>
        <w:t>缩略语及术语</w:t>
      </w:r>
      <w:bookmarkEnd w:id="0"/>
    </w:p>
    <w:p w14:paraId="01B50187" w14:textId="7949F7B3" w:rsidR="0044522C" w:rsidRDefault="0044522C" w:rsidP="0044522C">
      <w:r>
        <w:rPr>
          <w:rFonts w:hint="eastAsia"/>
        </w:rPr>
        <w:t>微信意见收集系统：</w:t>
      </w:r>
      <w:r w:rsidRPr="0044522C">
        <w:rPr>
          <w:rFonts w:hint="eastAsia"/>
        </w:rPr>
        <w:t>老师</w:t>
      </w:r>
      <w:r w:rsidRPr="0044522C">
        <w:rPr>
          <w:rFonts w:hint="eastAsia"/>
        </w:rPr>
        <w:t>-</w:t>
      </w:r>
      <w:r w:rsidRPr="0044522C">
        <w:rPr>
          <w:rFonts w:hint="eastAsia"/>
        </w:rPr>
        <w:t>家长微信群意见收集及通知确认系统</w:t>
      </w:r>
      <w:r>
        <w:rPr>
          <w:rFonts w:hint="eastAsia"/>
        </w:rPr>
        <w:t>。</w:t>
      </w:r>
    </w:p>
    <w:p w14:paraId="25B09127" w14:textId="30E45CED" w:rsidR="005E29E1" w:rsidRDefault="005E29E1" w:rsidP="0044522C">
      <w:r>
        <w:rPr>
          <w:rFonts w:hint="eastAsia"/>
        </w:rPr>
        <w:t>老师</w:t>
      </w:r>
      <w:r>
        <w:rPr>
          <w:rFonts w:hint="eastAsia"/>
        </w:rPr>
        <w:t>-</w:t>
      </w:r>
      <w:r>
        <w:rPr>
          <w:rFonts w:hint="eastAsia"/>
        </w:rPr>
        <w:t>家长微信群：老师为方便和家长交流建立的微信群，群里面的成员为老师和该班级的学生的家长，一个学生可能有多名家长在微信群中。</w:t>
      </w:r>
    </w:p>
    <w:p w14:paraId="18084BD2" w14:textId="77777777" w:rsidR="0044522C" w:rsidRDefault="0044522C" w:rsidP="0044522C">
      <w:r>
        <w:rPr>
          <w:rFonts w:hint="eastAsia"/>
        </w:rPr>
        <w:t>微信</w:t>
      </w:r>
      <w:r>
        <w:rPr>
          <w:rFonts w:hint="eastAsia"/>
        </w:rPr>
        <w:t>ID</w:t>
      </w:r>
      <w:r>
        <w:rPr>
          <w:rFonts w:hint="eastAsia"/>
        </w:rPr>
        <w:t>：指微信</w:t>
      </w:r>
      <w:r>
        <w:rPr>
          <w:rFonts w:hint="eastAsia"/>
        </w:rPr>
        <w:t>API</w:t>
      </w:r>
      <w:r>
        <w:rPr>
          <w:rFonts w:hint="eastAsia"/>
        </w:rPr>
        <w:t>提供的</w:t>
      </w:r>
      <w:r>
        <w:rPr>
          <w:rFonts w:hint="eastAsia"/>
        </w:rPr>
        <w:t>OpenID</w:t>
      </w:r>
      <w:r>
        <w:rPr>
          <w:rFonts w:hint="eastAsia"/>
        </w:rPr>
        <w:t>。</w:t>
      </w:r>
    </w:p>
    <w:p w14:paraId="2E8AA0A4" w14:textId="30AA07BE" w:rsidR="0044522C" w:rsidRDefault="005E29E1" w:rsidP="005E29E1">
      <w:pPr>
        <w:spacing w:line="259" w:lineRule="auto"/>
        <w:ind w:firstLine="0"/>
      </w:pPr>
      <w:r>
        <w:br w:type="page"/>
      </w:r>
    </w:p>
    <w:p w14:paraId="7E6DC7DD" w14:textId="77777777" w:rsidR="008C1EB7" w:rsidRDefault="008C1EB7" w:rsidP="008C1EB7">
      <w:pPr>
        <w:pStyle w:val="a7"/>
      </w:pPr>
      <w:bookmarkStart w:id="1" w:name="_Toc448876094"/>
      <w:r>
        <w:rPr>
          <w:rFonts w:hint="eastAsia"/>
        </w:rPr>
        <w:lastRenderedPageBreak/>
        <w:t>一、</w:t>
      </w:r>
      <w:r>
        <w:rPr>
          <w:rFonts w:hint="eastAsia"/>
        </w:rPr>
        <w:tab/>
        <w:t>问题定义</w:t>
      </w:r>
      <w:bookmarkEnd w:id="1"/>
    </w:p>
    <w:p w14:paraId="5499564E" w14:textId="77777777" w:rsidR="008C1EB7" w:rsidRDefault="008C1EB7" w:rsidP="008C1EB7">
      <w:r>
        <w:rPr>
          <w:rFonts w:hint="eastAsia"/>
        </w:rPr>
        <w:t>为了方便与家长沟通，老师常常会建立微信群，群中的主要成员为老师和学生家长。为了了解家长的意见、下发通知等目的，老师需要一个方便的微信群意见统计软件，该软件需要具备以下功能：</w:t>
      </w:r>
    </w:p>
    <w:p w14:paraId="1990D344" w14:textId="77777777" w:rsidR="008C1EB7" w:rsidRDefault="008C1EB7" w:rsidP="008C1EB7">
      <w:pPr>
        <w:pStyle w:val="a8"/>
        <w:numPr>
          <w:ilvl w:val="0"/>
          <w:numId w:val="20"/>
        </w:numPr>
      </w:pPr>
      <w:r>
        <w:rPr>
          <w:rFonts w:hint="eastAsia"/>
        </w:rPr>
        <w:t>设计问卷功能，供老师设置调查问卷</w:t>
      </w:r>
    </w:p>
    <w:p w14:paraId="6405A4E1" w14:textId="3D565844" w:rsidR="008C1EB7" w:rsidRDefault="008C1EB7" w:rsidP="008C1EB7">
      <w:pPr>
        <w:pStyle w:val="a8"/>
        <w:numPr>
          <w:ilvl w:val="0"/>
          <w:numId w:val="20"/>
        </w:numPr>
      </w:pPr>
      <w:r>
        <w:rPr>
          <w:rFonts w:hint="eastAsia"/>
        </w:rPr>
        <w:t>出勤统计功能，支持按照家长或者按照学生对问卷回答的人数进行统计，找出目前谁还没有收到通知</w:t>
      </w:r>
    </w:p>
    <w:p w14:paraId="47932906" w14:textId="77777777" w:rsidR="008C1EB7" w:rsidRPr="00C322E8" w:rsidRDefault="008C1EB7" w:rsidP="008C1EB7">
      <w:pPr>
        <w:pStyle w:val="a8"/>
        <w:numPr>
          <w:ilvl w:val="0"/>
          <w:numId w:val="20"/>
        </w:numPr>
      </w:pPr>
      <w:r>
        <w:rPr>
          <w:rFonts w:hint="eastAsia"/>
        </w:rPr>
        <w:t>问卷回答统计功能，支持显示不同选项的选择比例，列出选择该选项的具体人员</w:t>
      </w:r>
    </w:p>
    <w:p w14:paraId="2FB8B4AB" w14:textId="7301007D" w:rsidR="008C1EB7" w:rsidRPr="008C1EB7" w:rsidRDefault="005E29E1" w:rsidP="005E29E1">
      <w:pPr>
        <w:spacing w:line="259" w:lineRule="auto"/>
        <w:ind w:firstLine="0"/>
      </w:pPr>
      <w:r>
        <w:br w:type="page"/>
      </w:r>
    </w:p>
    <w:p w14:paraId="692E590C" w14:textId="77777777" w:rsidR="008C1EB7" w:rsidRDefault="008C1EB7" w:rsidP="008C1EB7">
      <w:pPr>
        <w:pStyle w:val="a7"/>
      </w:pPr>
      <w:bookmarkStart w:id="2" w:name="_Toc448876095"/>
      <w:r>
        <w:rPr>
          <w:rFonts w:hint="eastAsia"/>
        </w:rPr>
        <w:lastRenderedPageBreak/>
        <w:t>二、</w:t>
      </w:r>
      <w:r>
        <w:rPr>
          <w:rFonts w:hint="eastAsia"/>
        </w:rPr>
        <w:tab/>
        <w:t>可行性分析</w:t>
      </w:r>
      <w:bookmarkEnd w:id="2"/>
    </w:p>
    <w:p w14:paraId="321B00E5" w14:textId="77777777" w:rsidR="0044522C" w:rsidRDefault="0044522C" w:rsidP="0044522C">
      <w:pPr>
        <w:pStyle w:val="1"/>
      </w:pPr>
      <w:bookmarkStart w:id="3" w:name="_Toc448876096"/>
      <w:r>
        <w:rPr>
          <w:rFonts w:hint="eastAsia"/>
        </w:rPr>
        <w:t>引言</w:t>
      </w:r>
      <w:bookmarkEnd w:id="3"/>
    </w:p>
    <w:p w14:paraId="50FE1B5F" w14:textId="77777777" w:rsidR="0044522C" w:rsidRDefault="0044522C" w:rsidP="0044522C">
      <w:pPr>
        <w:ind w:firstLine="420"/>
      </w:pPr>
      <w:r>
        <w:rPr>
          <w:rFonts w:hint="eastAsia"/>
        </w:rPr>
        <w:t>该项目开发的软件为</w:t>
      </w:r>
      <w:r w:rsidRPr="0044522C">
        <w:rPr>
          <w:rFonts w:hint="eastAsia"/>
        </w:rPr>
        <w:t>老师</w:t>
      </w:r>
      <w:r w:rsidRPr="0044522C">
        <w:rPr>
          <w:rFonts w:hint="eastAsia"/>
        </w:rPr>
        <w:t>-</w:t>
      </w:r>
      <w:r w:rsidRPr="0044522C">
        <w:rPr>
          <w:rFonts w:hint="eastAsia"/>
        </w:rPr>
        <w:t>家长微信群意见收集及通知确认系统</w:t>
      </w:r>
      <w:r>
        <w:rPr>
          <w:rFonts w:hint="eastAsia"/>
        </w:rPr>
        <w:t>（以下简称微信意见收集系统）</w:t>
      </w:r>
      <w:r w:rsidRPr="0044522C">
        <w:rPr>
          <w:rFonts w:hint="eastAsia"/>
        </w:rPr>
        <w:t>。</w:t>
      </w:r>
      <w:r>
        <w:rPr>
          <w:rFonts w:hint="eastAsia"/>
        </w:rPr>
        <w:t>使用微信的人数不断增长，微信对于人们的生活也带来了很大程度上的便利。然而，微信并没有意见收集功能，而在很多群体中对这一功能有迫切的需要。虽然在其他平台上有类似的意见收集系统，但如果能将其应用到微信当中，能够方便人们的使用。因此，我们计划开发微信意见收集系统。</w:t>
      </w:r>
    </w:p>
    <w:p w14:paraId="3F6CDE9C" w14:textId="77777777" w:rsidR="0044522C" w:rsidRDefault="0044522C" w:rsidP="0044522C">
      <w:pPr>
        <w:pStyle w:val="1"/>
      </w:pPr>
      <w:bookmarkStart w:id="4" w:name="_Toc448876097"/>
      <w:r>
        <w:rPr>
          <w:rFonts w:hint="eastAsia"/>
        </w:rPr>
        <w:t>可行性研究的前提</w:t>
      </w:r>
      <w:bookmarkEnd w:id="4"/>
    </w:p>
    <w:p w14:paraId="4EA4CB02" w14:textId="77777777" w:rsidR="0044522C" w:rsidRPr="005A6409" w:rsidRDefault="0044522C" w:rsidP="0044522C">
      <w:pPr>
        <w:pStyle w:val="2"/>
      </w:pPr>
      <w:bookmarkStart w:id="5" w:name="_Toc448876098"/>
      <w:r>
        <w:rPr>
          <w:rFonts w:hint="eastAsia"/>
        </w:rPr>
        <w:t>要求</w:t>
      </w:r>
      <w:bookmarkEnd w:id="5"/>
    </w:p>
    <w:p w14:paraId="230CD861" w14:textId="77777777" w:rsidR="0044522C" w:rsidRDefault="0044522C" w:rsidP="0044522C">
      <w:pPr>
        <w:ind w:firstLine="420"/>
      </w:pPr>
      <w:r>
        <w:rPr>
          <w:rFonts w:hint="eastAsia"/>
        </w:rPr>
        <w:t>a.</w:t>
      </w:r>
      <w:r>
        <w:rPr>
          <w:rFonts w:hint="eastAsia"/>
        </w:rPr>
        <w:t>开发该软件的基本要求与功能是实现微信意见收集。</w:t>
      </w:r>
    </w:p>
    <w:p w14:paraId="3ED5D41C" w14:textId="77777777" w:rsidR="0044522C" w:rsidRDefault="0044522C" w:rsidP="0044522C">
      <w:pPr>
        <w:ind w:firstLine="420"/>
      </w:pPr>
      <w:r>
        <w:rPr>
          <w:rFonts w:hint="eastAsia"/>
        </w:rPr>
        <w:t>b.</w:t>
      </w:r>
      <w:r>
        <w:rPr>
          <w:rFonts w:hint="eastAsia"/>
        </w:rPr>
        <w:t>基于微信企业号开发者接口，实现意见收集在微信上的实现。</w:t>
      </w:r>
    </w:p>
    <w:p w14:paraId="2C370BF7" w14:textId="77777777" w:rsidR="0044522C" w:rsidRDefault="0044522C" w:rsidP="0044522C">
      <w:pPr>
        <w:ind w:firstLine="420"/>
      </w:pPr>
      <w:r>
        <w:rPr>
          <w:rFonts w:hint="eastAsia"/>
        </w:rPr>
        <w:t>c.</w:t>
      </w:r>
      <w:r>
        <w:rPr>
          <w:rFonts w:hint="eastAsia"/>
        </w:rPr>
        <w:t>软件的基本数据流动为用户数据的输入，统计结果产生输出。</w:t>
      </w:r>
    </w:p>
    <w:p w14:paraId="56D2DBBF" w14:textId="77777777" w:rsidR="0044522C" w:rsidRPr="005A6409" w:rsidRDefault="0044522C" w:rsidP="0044522C">
      <w:pPr>
        <w:pStyle w:val="2"/>
      </w:pPr>
      <w:bookmarkStart w:id="6" w:name="_Toc448876099"/>
      <w:r>
        <w:rPr>
          <w:rFonts w:hint="eastAsia"/>
        </w:rPr>
        <w:t>目标</w:t>
      </w:r>
      <w:bookmarkEnd w:id="6"/>
    </w:p>
    <w:p w14:paraId="72450021" w14:textId="77777777" w:rsidR="0044522C" w:rsidRDefault="0044522C" w:rsidP="0044522C">
      <w:pPr>
        <w:ind w:firstLine="420"/>
      </w:pPr>
      <w:r>
        <w:rPr>
          <w:rFonts w:hint="eastAsia"/>
        </w:rPr>
        <w:t>为需要在微信群中发送通知，收集意见的用户提供方便的通知确认，通知发送情况收集，意见收集及统计系统。</w:t>
      </w:r>
    </w:p>
    <w:p w14:paraId="5C22F8B5" w14:textId="77777777" w:rsidR="0044522C" w:rsidRPr="00D31308" w:rsidRDefault="0044522C" w:rsidP="0044522C">
      <w:pPr>
        <w:pStyle w:val="2"/>
      </w:pPr>
      <w:bookmarkStart w:id="7" w:name="_Toc448876100"/>
      <w:r>
        <w:rPr>
          <w:rFonts w:hint="eastAsia"/>
        </w:rPr>
        <w:t>条件、假定和限制</w:t>
      </w:r>
      <w:bookmarkEnd w:id="7"/>
    </w:p>
    <w:p w14:paraId="44AC285F" w14:textId="77777777" w:rsidR="0044522C" w:rsidRDefault="0044522C" w:rsidP="0044522C">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1B959E94" w14:textId="77777777" w:rsidR="0044522C" w:rsidRDefault="0044522C" w:rsidP="0044522C">
      <w:pPr>
        <w:ind w:firstLine="420"/>
      </w:pPr>
      <w:r>
        <w:rPr>
          <w:rFonts w:hint="eastAsia"/>
        </w:rPr>
        <w:t xml:space="preserve">a.  </w:t>
      </w:r>
      <w:r>
        <w:rPr>
          <w:rFonts w:hint="eastAsia"/>
        </w:rPr>
        <w:t>建议开发软件运行的最短寿命：</w:t>
      </w:r>
      <w:r>
        <w:rPr>
          <w:rFonts w:hint="eastAsia"/>
        </w:rPr>
        <w:t>3</w:t>
      </w:r>
      <w:r>
        <w:rPr>
          <w:rFonts w:hint="eastAsia"/>
        </w:rPr>
        <w:t>个月</w:t>
      </w:r>
    </w:p>
    <w:p w14:paraId="55F153FA" w14:textId="77777777" w:rsidR="0044522C" w:rsidRDefault="0044522C" w:rsidP="0044522C">
      <w:pPr>
        <w:ind w:firstLine="420"/>
      </w:pPr>
      <w:r>
        <w:rPr>
          <w:rFonts w:hint="eastAsia"/>
        </w:rPr>
        <w:t xml:space="preserve">b.  </w:t>
      </w:r>
      <w:r>
        <w:rPr>
          <w:rFonts w:hint="eastAsia"/>
        </w:rPr>
        <w:t>进行软件开发的期限：</w:t>
      </w:r>
      <w:r>
        <w:t>6</w:t>
      </w:r>
      <w:r>
        <w:rPr>
          <w:rFonts w:hint="eastAsia"/>
        </w:rPr>
        <w:t>个星期</w:t>
      </w:r>
    </w:p>
    <w:p w14:paraId="262F9136" w14:textId="77777777" w:rsidR="0044522C" w:rsidRDefault="0044522C" w:rsidP="0044522C">
      <w:pPr>
        <w:ind w:firstLine="420"/>
      </w:pPr>
      <w:r>
        <w:rPr>
          <w:rFonts w:hint="eastAsia"/>
        </w:rPr>
        <w:t>c.</w:t>
      </w:r>
      <w:r>
        <w:rPr>
          <w:rFonts w:hint="eastAsia"/>
        </w:rPr>
        <w:tab/>
      </w:r>
      <w:r>
        <w:rPr>
          <w:rFonts w:hint="eastAsia"/>
        </w:rPr>
        <w:t>硬件、软件、运行环境和开发环境的条件和限制：</w:t>
      </w:r>
    </w:p>
    <w:p w14:paraId="09E293F8" w14:textId="77777777" w:rsidR="0044522C" w:rsidRDefault="0044522C" w:rsidP="0044522C">
      <w:r>
        <w:tab/>
      </w:r>
      <w:r>
        <w:rPr>
          <w:rFonts w:hint="eastAsia"/>
        </w:rPr>
        <w:t>开发环境：</w:t>
      </w:r>
      <w:r>
        <w:rPr>
          <w:rFonts w:hint="eastAsia"/>
        </w:rPr>
        <w:t xml:space="preserve">  MySQL</w:t>
      </w:r>
      <w:r>
        <w:rPr>
          <w:rFonts w:hint="eastAsia"/>
        </w:rPr>
        <w:t>：</w:t>
      </w:r>
      <w:r>
        <w:rPr>
          <w:rFonts w:hint="eastAsia"/>
        </w:rPr>
        <w:t xml:space="preserve">5.5+ </w:t>
      </w:r>
      <w:r>
        <w:t xml:space="preserve">  </w:t>
      </w:r>
      <w:r>
        <w:rPr>
          <w:rFonts w:hint="eastAsia"/>
        </w:rPr>
        <w:t xml:space="preserve"> PHP</w:t>
      </w:r>
      <w:r>
        <w:rPr>
          <w:rFonts w:hint="eastAsia"/>
        </w:rPr>
        <w:t>：</w:t>
      </w:r>
      <w:r>
        <w:rPr>
          <w:rFonts w:hint="eastAsia"/>
        </w:rPr>
        <w:t xml:space="preserve">5.5+ </w:t>
      </w:r>
      <w:r>
        <w:t xml:space="preserve">   </w:t>
      </w:r>
      <w:r>
        <w:rPr>
          <w:rFonts w:hint="eastAsia"/>
        </w:rPr>
        <w:t xml:space="preserve"> Apache</w:t>
      </w:r>
      <w:r>
        <w:rPr>
          <w:rFonts w:hint="eastAsia"/>
        </w:rPr>
        <w:t>：</w:t>
      </w:r>
      <w:r>
        <w:rPr>
          <w:rFonts w:hint="eastAsia"/>
        </w:rPr>
        <w:t xml:space="preserve">2.4+ </w:t>
      </w:r>
    </w:p>
    <w:p w14:paraId="54535248" w14:textId="77777777" w:rsidR="0044522C" w:rsidRDefault="0044522C" w:rsidP="0044522C">
      <w:pPr>
        <w:ind w:firstLine="420"/>
      </w:pPr>
      <w:r>
        <w:rPr>
          <w:rFonts w:hint="eastAsia"/>
        </w:rPr>
        <w:t>开发工具：推荐使用</w:t>
      </w:r>
      <w:r>
        <w:rPr>
          <w:rFonts w:hint="eastAsia"/>
        </w:rPr>
        <w:t xml:space="preserve"> </w:t>
      </w:r>
      <w:proofErr w:type="spellStart"/>
      <w:r>
        <w:rPr>
          <w:rFonts w:hint="eastAsia"/>
        </w:rPr>
        <w:t>PhpStorm</w:t>
      </w:r>
      <w:proofErr w:type="spellEnd"/>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t>
      </w:r>
      <w:proofErr w:type="spellStart"/>
      <w:r>
        <w:rPr>
          <w:rFonts w:hint="eastAsia"/>
        </w:rPr>
        <w:t>WebStorm</w:t>
      </w:r>
      <w:proofErr w:type="spellEnd"/>
      <w:r>
        <w:rPr>
          <w:rFonts w:hint="eastAsia"/>
        </w:rPr>
        <w:t xml:space="preserve"> </w:t>
      </w:r>
      <w:r>
        <w:rPr>
          <w:rFonts w:hint="eastAsia"/>
        </w:rPr>
        <w:t>进行开发。</w:t>
      </w:r>
    </w:p>
    <w:p w14:paraId="1B886F0C" w14:textId="77777777" w:rsidR="0044522C" w:rsidRPr="00B666C5" w:rsidRDefault="0044522C" w:rsidP="0044522C">
      <w:pPr>
        <w:ind w:firstLine="420"/>
      </w:pPr>
      <w:r>
        <w:rPr>
          <w:rFonts w:hint="eastAsia"/>
        </w:rPr>
        <w:t>运行环境：微信（</w:t>
      </w:r>
      <w:r>
        <w:rPr>
          <w:rFonts w:hint="eastAsia"/>
        </w:rPr>
        <w:t>6.</w:t>
      </w:r>
      <w:r>
        <w:t>0 +</w:t>
      </w:r>
      <w:r>
        <w:rPr>
          <w:rFonts w:hint="eastAsia"/>
        </w:rPr>
        <w:t>）内置浏览器</w:t>
      </w:r>
    </w:p>
    <w:p w14:paraId="5C18DF7F" w14:textId="77777777" w:rsidR="0044522C" w:rsidRDefault="0044522C" w:rsidP="0044522C">
      <w:pPr>
        <w:pStyle w:val="2"/>
      </w:pPr>
      <w:bookmarkStart w:id="8" w:name="_Toc448876101"/>
      <w:r>
        <w:rPr>
          <w:rFonts w:hint="eastAsia"/>
        </w:rPr>
        <w:lastRenderedPageBreak/>
        <w:t>可行性研究方法</w:t>
      </w:r>
      <w:bookmarkEnd w:id="8"/>
    </w:p>
    <w:p w14:paraId="4142F78F" w14:textId="77777777" w:rsidR="0044522C" w:rsidRDefault="0044522C" w:rsidP="0044522C">
      <w:pPr>
        <w:ind w:firstLine="420"/>
      </w:pPr>
      <w:r>
        <w:rPr>
          <w:rFonts w:hint="eastAsia"/>
        </w:rPr>
        <w:t>主要从成本效益分析、技术可行性评价、社会及法律因素等方面来进行可行性研究。具体将在下面叙述。</w:t>
      </w:r>
    </w:p>
    <w:p w14:paraId="411FFC6B" w14:textId="77777777" w:rsidR="0044522C" w:rsidRDefault="0044522C" w:rsidP="0044522C">
      <w:pPr>
        <w:pStyle w:val="1"/>
      </w:pPr>
      <w:bookmarkStart w:id="9" w:name="_Toc448876102"/>
      <w:r>
        <w:rPr>
          <w:rFonts w:hint="eastAsia"/>
        </w:rPr>
        <w:t>技术可行性分析</w:t>
      </w:r>
      <w:bookmarkEnd w:id="9"/>
    </w:p>
    <w:p w14:paraId="03237C0D" w14:textId="77777777" w:rsidR="0044522C" w:rsidRDefault="0044522C" w:rsidP="0044522C">
      <w:pPr>
        <w:ind w:firstLine="420"/>
      </w:pPr>
      <w:r>
        <w:rPr>
          <w:rFonts w:hint="eastAsia"/>
        </w:rPr>
        <w:t>就目前使用的开发技术来说建议系统的功能目标应该能够达到；利用现有的技术在规定的期限内开发工作基本能够完成。</w:t>
      </w:r>
    </w:p>
    <w:p w14:paraId="035AB6C6" w14:textId="77777777" w:rsidR="0044522C" w:rsidRPr="001B58AB" w:rsidRDefault="0044522C" w:rsidP="0044522C">
      <w:pPr>
        <w:pStyle w:val="1"/>
      </w:pPr>
      <w:bookmarkStart w:id="10" w:name="_Toc448876103"/>
      <w:r>
        <w:rPr>
          <w:rFonts w:hint="eastAsia"/>
        </w:rPr>
        <w:t>经济可行性分析</w:t>
      </w:r>
      <w:bookmarkEnd w:id="10"/>
    </w:p>
    <w:p w14:paraId="4A227850" w14:textId="59FCC9E5" w:rsidR="0044522C" w:rsidRDefault="00A7492F" w:rsidP="0044522C">
      <w:pPr>
        <w:ind w:firstLine="420"/>
      </w:pPr>
      <w:r>
        <w:rPr>
          <w:rFonts w:hint="eastAsia"/>
        </w:rPr>
        <w:t>除服务器租用费用外，</w:t>
      </w:r>
      <w:r w:rsidR="0044522C">
        <w:rPr>
          <w:rFonts w:hint="eastAsia"/>
        </w:rPr>
        <w:t>本项目不需要经济成本投入。项目由北京大学软件工程课程第五小组开发，需要投入一定时间成本、学习成本与人力成本，这些成本可以以货币进行表示。本项目暂不考虑盈利，开发完成后可带来一定社会效益，满足使用微信群体在意见收集方面的需求。</w:t>
      </w:r>
    </w:p>
    <w:p w14:paraId="276E703E" w14:textId="77777777" w:rsidR="0044522C" w:rsidRPr="001B58AB" w:rsidRDefault="0044522C" w:rsidP="0044522C">
      <w:pPr>
        <w:pStyle w:val="1"/>
      </w:pPr>
      <w:bookmarkStart w:id="11" w:name="_Toc448876104"/>
      <w:r>
        <w:rPr>
          <w:rFonts w:hint="eastAsia"/>
        </w:rPr>
        <w:t>社会因素及法律可行性分析</w:t>
      </w:r>
      <w:bookmarkEnd w:id="11"/>
    </w:p>
    <w:p w14:paraId="52D4C740" w14:textId="77777777" w:rsidR="0044522C" w:rsidRDefault="0044522C" w:rsidP="0044522C">
      <w:pPr>
        <w:ind w:firstLine="420"/>
      </w:pPr>
      <w:r>
        <w:rPr>
          <w:rFonts w:hint="eastAsia"/>
        </w:rPr>
        <w:t>该项目为独立开发，在技术上使用了</w:t>
      </w:r>
      <w:r>
        <w:rPr>
          <w:rFonts w:hint="eastAsia"/>
        </w:rPr>
        <w:t xml:space="preserve">PHP, Apache, </w:t>
      </w:r>
      <w:r>
        <w:t>Ub</w:t>
      </w:r>
      <w:r>
        <w:rPr>
          <w:rFonts w:hint="eastAsia"/>
        </w:rPr>
        <w:t>u</w:t>
      </w:r>
      <w:r>
        <w:t xml:space="preserve">ntu, </w:t>
      </w:r>
      <w:r>
        <w:rPr>
          <w:rFonts w:hint="eastAsia"/>
        </w:rPr>
        <w:t>MySQL</w:t>
      </w:r>
      <w:r>
        <w:rPr>
          <w:rFonts w:hint="eastAsia"/>
        </w:rPr>
        <w:t>等开源软件，所以在法律方面不存在侵犯专利权、侵犯版权等问题。</w:t>
      </w:r>
    </w:p>
    <w:p w14:paraId="47ECBC17" w14:textId="77777777" w:rsidR="0044522C" w:rsidRDefault="0044522C" w:rsidP="0044522C">
      <w:pPr>
        <w:ind w:firstLine="420"/>
      </w:pPr>
      <w:r>
        <w:rPr>
          <w:rFonts w:hint="eastAsia"/>
        </w:rPr>
        <w:t>现阶段本项目不考虑盈利，不存在商业利益纠纷。</w:t>
      </w:r>
    </w:p>
    <w:p w14:paraId="5FF89007" w14:textId="77777777" w:rsidR="0044522C" w:rsidRPr="001B58AB" w:rsidRDefault="0044522C" w:rsidP="0044522C">
      <w:pPr>
        <w:pStyle w:val="1"/>
      </w:pPr>
      <w:bookmarkStart w:id="12" w:name="_Toc448876105"/>
      <w:r>
        <w:rPr>
          <w:rFonts w:hint="eastAsia"/>
        </w:rPr>
        <w:t>用户使用可行性</w:t>
      </w:r>
      <w:bookmarkEnd w:id="12"/>
    </w:p>
    <w:p w14:paraId="5DBA35EE" w14:textId="77777777" w:rsidR="0044522C" w:rsidRDefault="0044522C" w:rsidP="0044522C">
      <w:pPr>
        <w:ind w:firstLine="420"/>
      </w:pPr>
      <w:r>
        <w:rPr>
          <w:rFonts w:hint="eastAsia"/>
        </w:rPr>
        <w:t>本系统简单易操作，能够正常使用微信、具备一定的文字阅读能力和理解能力的用户可以轻松使用。</w:t>
      </w:r>
    </w:p>
    <w:p w14:paraId="4BB3E00D" w14:textId="77777777" w:rsidR="0044522C" w:rsidRPr="001B58AB" w:rsidRDefault="0044522C" w:rsidP="0044522C">
      <w:pPr>
        <w:pStyle w:val="1"/>
      </w:pPr>
      <w:bookmarkStart w:id="13" w:name="_Toc448876106"/>
      <w:r>
        <w:rPr>
          <w:rFonts w:hint="eastAsia"/>
        </w:rPr>
        <w:t>其他可供选择的方案</w:t>
      </w:r>
      <w:bookmarkEnd w:id="13"/>
    </w:p>
    <w:p w14:paraId="4EA71E79" w14:textId="77777777" w:rsidR="0044522C" w:rsidRDefault="0044522C" w:rsidP="0044522C">
      <w:pPr>
        <w:ind w:firstLine="420"/>
      </w:pPr>
      <w:r>
        <w:rPr>
          <w:rFonts w:hint="eastAsia"/>
        </w:rPr>
        <w:t>由于系统过于简单，所以开发小组没有提供其他的方案，只有一种开发方案。</w:t>
      </w:r>
    </w:p>
    <w:p w14:paraId="7C48FA4B" w14:textId="77777777" w:rsidR="0044522C" w:rsidRPr="001B58AB" w:rsidRDefault="0044522C" w:rsidP="0044522C">
      <w:pPr>
        <w:pStyle w:val="1"/>
      </w:pPr>
      <w:bookmarkStart w:id="14" w:name="_Toc448876107"/>
      <w:r>
        <w:rPr>
          <w:rFonts w:hint="eastAsia"/>
        </w:rPr>
        <w:t>结论意见</w:t>
      </w:r>
      <w:bookmarkEnd w:id="14"/>
    </w:p>
    <w:p w14:paraId="16B7167F" w14:textId="6A5E2718" w:rsidR="0044522C" w:rsidRDefault="00A90020" w:rsidP="0044522C">
      <w:pPr>
        <w:ind w:firstLine="420"/>
      </w:pPr>
      <w:r>
        <w:rPr>
          <w:rFonts w:hint="eastAsia"/>
        </w:rPr>
        <w:t>经过一系列的各个不同方面的可行性分析，</w:t>
      </w:r>
      <w:r w:rsidR="0044522C">
        <w:rPr>
          <w:rFonts w:hint="eastAsia"/>
        </w:rPr>
        <w:t>认为该项目可以进行开发。</w:t>
      </w:r>
    </w:p>
    <w:p w14:paraId="08E6B45F" w14:textId="77777777" w:rsidR="0044522C" w:rsidRPr="00E00101" w:rsidRDefault="0044522C" w:rsidP="0044522C">
      <w:pPr>
        <w:ind w:firstLine="420"/>
      </w:pPr>
    </w:p>
    <w:p w14:paraId="5FCDE422" w14:textId="77777777" w:rsidR="005E29E1" w:rsidRDefault="005E29E1" w:rsidP="000956E6">
      <w:pPr>
        <w:ind w:firstLine="0"/>
        <w:sectPr w:rsidR="005E29E1" w:rsidSect="00BE659D">
          <w:headerReference w:type="default" r:id="rId9"/>
          <w:footerReference w:type="even" r:id="rId10"/>
          <w:footerReference w:type="default" r:id="rId11"/>
          <w:pgSz w:w="12240" w:h="15840"/>
          <w:pgMar w:top="1440" w:right="1440" w:bottom="1440" w:left="1440" w:header="432" w:footer="720" w:gutter="0"/>
          <w:cols w:space="720"/>
          <w:docGrid w:linePitch="360"/>
        </w:sectPr>
      </w:pPr>
    </w:p>
    <w:p w14:paraId="0FE73DCD" w14:textId="77777777" w:rsidR="008C1EB7" w:rsidRDefault="008C1EB7" w:rsidP="008C1EB7">
      <w:pPr>
        <w:pStyle w:val="a7"/>
      </w:pPr>
      <w:bookmarkStart w:id="15" w:name="_Toc448876108"/>
      <w:r>
        <w:rPr>
          <w:rFonts w:hint="eastAsia"/>
        </w:rPr>
        <w:lastRenderedPageBreak/>
        <w:t>三、</w:t>
      </w:r>
      <w:r>
        <w:rPr>
          <w:rFonts w:hint="eastAsia"/>
        </w:rPr>
        <w:tab/>
        <w:t>需求分析</w:t>
      </w:r>
      <w:bookmarkEnd w:id="15"/>
    </w:p>
    <w:p w14:paraId="353A9579" w14:textId="77777777" w:rsidR="0044522C" w:rsidRDefault="0044522C" w:rsidP="0044522C">
      <w:pPr>
        <w:pStyle w:val="1"/>
      </w:pPr>
      <w:bookmarkStart w:id="16" w:name="_Toc448876109"/>
      <w:r>
        <w:rPr>
          <w:rFonts w:hint="eastAsia"/>
        </w:rPr>
        <w:t>前提假设</w:t>
      </w:r>
      <w:bookmarkEnd w:id="16"/>
    </w:p>
    <w:p w14:paraId="23851F0C" w14:textId="77777777" w:rsidR="0044522C" w:rsidRDefault="0044522C" w:rsidP="0044522C">
      <w:r>
        <w:rPr>
          <w:rFonts w:hint="eastAsia"/>
        </w:rPr>
        <w:t>本系统的使用环境为班级微信群。微信群中只有老师和家长。一个微信群仅对应一个班级。</w:t>
      </w:r>
    </w:p>
    <w:p w14:paraId="4504CBE7" w14:textId="77777777" w:rsidR="00CD2150" w:rsidRDefault="00CD2150" w:rsidP="00CD2150">
      <w:pPr>
        <w:pStyle w:val="1"/>
      </w:pPr>
      <w:bookmarkStart w:id="17" w:name="_Toc448876110"/>
      <w:r>
        <w:rPr>
          <w:rFonts w:hint="eastAsia"/>
        </w:rPr>
        <w:t>背景说明</w:t>
      </w:r>
      <w:bookmarkEnd w:id="17"/>
    </w:p>
    <w:p w14:paraId="640F2DC4" w14:textId="77777777" w:rsidR="00CD2150" w:rsidRDefault="00CD2150" w:rsidP="00CD2150">
      <w:r>
        <w:tab/>
      </w:r>
      <w:r>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开发的。</w:t>
      </w:r>
    </w:p>
    <w:p w14:paraId="355B91AB" w14:textId="77777777" w:rsidR="00CD2150" w:rsidRDefault="00CD2150" w:rsidP="00CD2150">
      <w:pPr>
        <w:pStyle w:val="1"/>
      </w:pPr>
      <w:bookmarkStart w:id="18" w:name="_Toc448876111"/>
      <w:r>
        <w:rPr>
          <w:rFonts w:hint="eastAsia"/>
        </w:rPr>
        <w:t>预期读者及阅读建议</w:t>
      </w:r>
      <w:bookmarkEnd w:id="18"/>
    </w:p>
    <w:p w14:paraId="14F02251" w14:textId="77777777" w:rsidR="00CD2150" w:rsidRDefault="00CD2150" w:rsidP="00CD2150">
      <w:r>
        <w:tab/>
      </w:r>
      <w:r>
        <w:rPr>
          <w:rFonts w:hint="eastAsia"/>
        </w:rPr>
        <w:t>本文件的预期读者包括需求方相关工作人员以及本公司的产品经理。</w:t>
      </w:r>
    </w:p>
    <w:p w14:paraId="5B61450E" w14:textId="77777777" w:rsidR="00CD2150" w:rsidRDefault="00CD2150" w:rsidP="00CD2150">
      <w:pPr>
        <w:pStyle w:val="1"/>
      </w:pPr>
      <w:bookmarkStart w:id="19" w:name="_Toc448876112"/>
      <w:r>
        <w:rPr>
          <w:rFonts w:hint="eastAsia"/>
        </w:rPr>
        <w:t>需求概述</w:t>
      </w:r>
      <w:bookmarkEnd w:id="19"/>
    </w:p>
    <w:p w14:paraId="3DA31CCD" w14:textId="77777777" w:rsidR="00CD2150" w:rsidRDefault="00CD2150" w:rsidP="00CD2150">
      <w:r>
        <w:tab/>
      </w:r>
      <w:r>
        <w:rPr>
          <w:rFonts w:hint="eastAsia"/>
        </w:rPr>
        <w:t>目标：为需要在微信群中发送通知，收集意见的用户提供方便的通知确认，通知发送情况收集，意见收集及统计系统。</w:t>
      </w:r>
    </w:p>
    <w:p w14:paraId="26DCEEA8" w14:textId="0C953214" w:rsidR="00CD2150" w:rsidRDefault="00CD2150" w:rsidP="005E29E1">
      <w:r>
        <w:tab/>
      </w:r>
      <w:r>
        <w:rPr>
          <w:rFonts w:hint="eastAsia"/>
        </w:rPr>
        <w:t>假定和约束：用户能够正常使用微信，具备一定的文字阅读能力和理解能力。老师和普通用户在同一个微信群中。</w:t>
      </w:r>
    </w:p>
    <w:p w14:paraId="04BC7A8D" w14:textId="77777777" w:rsidR="00CD2150" w:rsidRDefault="00CD2150" w:rsidP="00CD2150">
      <w:pPr>
        <w:pStyle w:val="1"/>
      </w:pPr>
      <w:bookmarkStart w:id="20" w:name="_Toc448876113"/>
      <w:r>
        <w:rPr>
          <w:rFonts w:hint="eastAsia"/>
        </w:rPr>
        <w:t>功能需求</w:t>
      </w:r>
      <w:bookmarkEnd w:id="20"/>
    </w:p>
    <w:p w14:paraId="4DB62CB1" w14:textId="77777777" w:rsidR="00CD2150" w:rsidRDefault="00CD2150" w:rsidP="00CD2150">
      <w:pPr>
        <w:pStyle w:val="2"/>
      </w:pPr>
      <w:bookmarkStart w:id="21" w:name="_Toc448876114"/>
      <w:r>
        <w:rPr>
          <w:rFonts w:hint="eastAsia"/>
        </w:rPr>
        <w:t>初始化系统</w:t>
      </w:r>
      <w:bookmarkEnd w:id="21"/>
    </w:p>
    <w:p w14:paraId="60DD685A" w14:textId="2E82ACE8" w:rsidR="00CD2150" w:rsidRDefault="00CD2150" w:rsidP="00CD2150">
      <w:r>
        <w:tab/>
      </w:r>
      <w:r>
        <w:rPr>
          <w:rFonts w:hint="eastAsia"/>
        </w:rPr>
        <w:t>系统在初次使用前，老师需要</w:t>
      </w:r>
      <w:r w:rsidR="00B2053F">
        <w:rPr>
          <w:rFonts w:hint="eastAsia"/>
        </w:rPr>
        <w:t>先进行注册，然后</w:t>
      </w:r>
      <w:r>
        <w:rPr>
          <w:rFonts w:hint="eastAsia"/>
        </w:rPr>
        <w:t>提供本群学生的学号和姓名（以</w:t>
      </w:r>
      <w:r>
        <w:rPr>
          <w:rFonts w:hint="eastAsia"/>
        </w:rPr>
        <w:t>csv</w:t>
      </w:r>
      <w:r>
        <w:rPr>
          <w:rFonts w:hint="eastAsia"/>
        </w:rPr>
        <w:t>方式提供），系统会返回给老师一个网页，将此网页分享到微信群中即可帮助其他家长完成系统的注册过程。</w:t>
      </w:r>
    </w:p>
    <w:p w14:paraId="28F92DAC" w14:textId="77777777" w:rsidR="00CD2150" w:rsidRPr="00E75BC7" w:rsidRDefault="00CD2150" w:rsidP="00CD2150">
      <w:r>
        <w:tab/>
      </w:r>
      <w:r>
        <w:rPr>
          <w:rFonts w:hint="eastAsia"/>
        </w:rPr>
        <w:t>家长点击分享的网页，输入自己的姓名和孩子的学号，即可完成注册。</w:t>
      </w:r>
    </w:p>
    <w:p w14:paraId="7A59E550" w14:textId="77777777" w:rsidR="00CD2150" w:rsidRDefault="00CD2150" w:rsidP="00CD2150">
      <w:pPr>
        <w:pStyle w:val="2"/>
      </w:pPr>
      <w:bookmarkStart w:id="22" w:name="_Toc448876115"/>
      <w:r>
        <w:rPr>
          <w:rFonts w:hint="eastAsia"/>
        </w:rPr>
        <w:t>通知发送及确认</w:t>
      </w:r>
      <w:bookmarkEnd w:id="22"/>
    </w:p>
    <w:p w14:paraId="65BF395A" w14:textId="77777777" w:rsidR="00CD2150" w:rsidRDefault="00CD2150" w:rsidP="00CD2150">
      <w:pPr>
        <w:pStyle w:val="a8"/>
        <w:numPr>
          <w:ilvl w:val="0"/>
          <w:numId w:val="21"/>
        </w:numPr>
      </w:pPr>
      <w:r>
        <w:rPr>
          <w:rFonts w:hint="eastAsia"/>
        </w:rPr>
        <w:t>老师创建通知</w:t>
      </w:r>
    </w:p>
    <w:p w14:paraId="7408254F" w14:textId="77777777" w:rsidR="00CD2150" w:rsidRDefault="00CD2150" w:rsidP="00CD2150">
      <w:pPr>
        <w:pStyle w:val="a8"/>
        <w:numPr>
          <w:ilvl w:val="0"/>
          <w:numId w:val="21"/>
        </w:numPr>
      </w:pPr>
      <w:r>
        <w:rPr>
          <w:rFonts w:hint="eastAsia"/>
        </w:rPr>
        <w:lastRenderedPageBreak/>
        <w:t>系统根据通知的内容创建通知页面</w:t>
      </w:r>
    </w:p>
    <w:p w14:paraId="778C2BF3" w14:textId="77777777" w:rsidR="00CD2150" w:rsidRDefault="00CD2150" w:rsidP="00CD2150">
      <w:pPr>
        <w:pStyle w:val="a8"/>
        <w:numPr>
          <w:ilvl w:val="0"/>
          <w:numId w:val="21"/>
        </w:numPr>
      </w:pPr>
      <w:r>
        <w:rPr>
          <w:rFonts w:hint="eastAsia"/>
        </w:rPr>
        <w:t>老师将系统返回的通知页面（</w:t>
      </w:r>
      <w:r>
        <w:rPr>
          <w:rFonts w:hint="eastAsia"/>
        </w:rPr>
        <w:t>URL</w:t>
      </w:r>
      <w:r>
        <w:t>）</w:t>
      </w:r>
      <w:r>
        <w:rPr>
          <w:rFonts w:hint="eastAsia"/>
        </w:rPr>
        <w:t>转发到微信群中</w:t>
      </w:r>
    </w:p>
    <w:p w14:paraId="577F0AFA" w14:textId="77777777" w:rsidR="00CD2150" w:rsidRDefault="00CD2150" w:rsidP="00CD2150">
      <w:pPr>
        <w:pStyle w:val="a8"/>
        <w:numPr>
          <w:ilvl w:val="0"/>
          <w:numId w:val="21"/>
        </w:numPr>
      </w:pPr>
      <w:r>
        <w:rPr>
          <w:rFonts w:hint="eastAsia"/>
        </w:rPr>
        <w:t>微信群中的家长点击该链接，查看该通知的详细内容，并点击网页中的确认按钮确认收到了通知</w:t>
      </w:r>
    </w:p>
    <w:p w14:paraId="3FD502D8" w14:textId="63A8C627" w:rsidR="00CD2150" w:rsidRDefault="00CD2150" w:rsidP="00CD2150">
      <w:pPr>
        <w:pStyle w:val="a8"/>
        <w:numPr>
          <w:ilvl w:val="0"/>
          <w:numId w:val="21"/>
        </w:numPr>
      </w:pPr>
      <w:r>
        <w:rPr>
          <w:rFonts w:hint="eastAsia"/>
        </w:rPr>
        <w:t>一段时间后，老师点击结果查询链接（在本系统提供的管理界面中），</w:t>
      </w:r>
      <w:del w:id="23" w:author="Yuyan Chen" w:date="2016-04-23T20:44:00Z">
        <w:r w:rsidDel="00A90020">
          <w:rPr>
            <w:rFonts w:hint="eastAsia"/>
          </w:rPr>
          <w:delText>将显示已经收到通知的家长和没有收到通知的家长的详细列表，并且</w:delText>
        </w:r>
      </w:del>
      <w:r>
        <w:rPr>
          <w:rFonts w:hint="eastAsia"/>
        </w:rPr>
        <w:t>会显示与此对应的收到通知的学生名单和没有收到通知的学生名单（一名学生有一位家长收到通知，即认为该学生收到了通知）</w:t>
      </w:r>
    </w:p>
    <w:p w14:paraId="69DAF321" w14:textId="77777777" w:rsidR="00CD2150" w:rsidRDefault="00CD2150" w:rsidP="00CD2150">
      <w:pPr>
        <w:pStyle w:val="2"/>
      </w:pPr>
      <w:bookmarkStart w:id="24" w:name="_Toc448876116"/>
      <w:r>
        <w:rPr>
          <w:rFonts w:hint="eastAsia"/>
        </w:rPr>
        <w:t>问卷创建及信息收集：</w:t>
      </w:r>
      <w:bookmarkEnd w:id="24"/>
    </w:p>
    <w:p w14:paraId="0FAE30F4" w14:textId="77777777" w:rsidR="00CD2150" w:rsidRDefault="00CD2150" w:rsidP="00CD2150">
      <w:pPr>
        <w:pStyle w:val="a8"/>
        <w:numPr>
          <w:ilvl w:val="0"/>
          <w:numId w:val="22"/>
        </w:numPr>
      </w:pPr>
      <w:r>
        <w:rPr>
          <w:rFonts w:hint="eastAsia"/>
        </w:rPr>
        <w:t>老师创建问卷（在一个网页版的编辑页面上创建，类似于问卷星的操作方式，入口为系统管理界面）</w:t>
      </w:r>
    </w:p>
    <w:p w14:paraId="2898ACB3" w14:textId="77777777" w:rsidR="00CD2150" w:rsidRDefault="00CD2150" w:rsidP="00CD2150">
      <w:pPr>
        <w:pStyle w:val="a8"/>
        <w:numPr>
          <w:ilvl w:val="0"/>
          <w:numId w:val="22"/>
        </w:numPr>
      </w:pPr>
      <w:r>
        <w:rPr>
          <w:rFonts w:hint="eastAsia"/>
        </w:rPr>
        <w:t>系统存储问卷并返回给老师问卷页面</w:t>
      </w:r>
    </w:p>
    <w:p w14:paraId="04262161" w14:textId="77777777" w:rsidR="00CD2150" w:rsidRDefault="00CD2150" w:rsidP="00CD2150">
      <w:pPr>
        <w:pStyle w:val="a8"/>
        <w:numPr>
          <w:ilvl w:val="0"/>
          <w:numId w:val="22"/>
        </w:numPr>
      </w:pPr>
      <w:r>
        <w:rPr>
          <w:rFonts w:hint="eastAsia"/>
        </w:rPr>
        <w:t>老师将问卷分享到微信群中，家长填写问卷并提交</w:t>
      </w:r>
    </w:p>
    <w:p w14:paraId="45DB2B41" w14:textId="055F50EA" w:rsidR="00CD2150" w:rsidRDefault="00CD2150" w:rsidP="00CD2150">
      <w:pPr>
        <w:pStyle w:val="a8"/>
        <w:numPr>
          <w:ilvl w:val="0"/>
          <w:numId w:val="22"/>
        </w:numPr>
      </w:pPr>
      <w:r>
        <w:rPr>
          <w:rFonts w:hint="eastAsia"/>
        </w:rPr>
        <w:t>老师点击查看统计信息链接（在管理界面中提供）以查看问卷的回答情况和统计信息</w:t>
      </w:r>
    </w:p>
    <w:p w14:paraId="34AFE605" w14:textId="13EE131B" w:rsidR="00B2053F" w:rsidRDefault="00B2053F" w:rsidP="00B2053F">
      <w:pPr>
        <w:pStyle w:val="2"/>
      </w:pPr>
      <w:bookmarkStart w:id="25" w:name="_Toc448876117"/>
      <w:r>
        <w:rPr>
          <w:rFonts w:hint="eastAsia"/>
        </w:rPr>
        <w:t>用例图</w:t>
      </w:r>
      <w:bookmarkEnd w:id="25"/>
    </w:p>
    <w:p w14:paraId="2F5F9C78" w14:textId="2FF35A19" w:rsidR="00B2053F" w:rsidRDefault="00B2053F" w:rsidP="00B2053F">
      <w:r w:rsidRPr="005E29E1">
        <w:rPr>
          <w:rFonts w:hint="eastAsia"/>
        </w:rPr>
        <w:t>综合上述介绍，系统的用例图如下</w:t>
      </w:r>
      <w:r>
        <w:rPr>
          <w:rFonts w:hint="eastAsia"/>
        </w:rPr>
        <w:t>：</w:t>
      </w:r>
    </w:p>
    <w:p w14:paraId="25D4423B" w14:textId="464CDDDD" w:rsidR="00B2053F" w:rsidRPr="00B2053F" w:rsidRDefault="005E29E1" w:rsidP="00B2053F">
      <w:r w:rsidRPr="005E29E1">
        <w:rPr>
          <w:noProof/>
        </w:rPr>
        <w:drawing>
          <wp:inline distT="0" distB="0" distL="0" distR="0" wp14:anchorId="2E86A961" wp14:editId="61F0EAA1">
            <wp:extent cx="5886450" cy="3341370"/>
            <wp:effectExtent l="0" t="0" r="0" b="0"/>
            <wp:docPr id="1" name="Picture 1" descr="C:\Users\WENKAI~1\AppData\Local\Temp\360zip$Temp\360$5\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KAI~1\AppData\Local\Temp\360zip$Temp\360$5\UML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953"/>
                    <a:stretch/>
                  </pic:blipFill>
                  <pic:spPr bwMode="auto">
                    <a:xfrm>
                      <a:off x="0" y="0"/>
                      <a:ext cx="5886931" cy="3341643"/>
                    </a:xfrm>
                    <a:prstGeom prst="rect">
                      <a:avLst/>
                    </a:prstGeom>
                    <a:noFill/>
                    <a:ln>
                      <a:noFill/>
                    </a:ln>
                    <a:extLst>
                      <a:ext uri="{53640926-AAD7-44D8-BBD7-CCE9431645EC}">
                        <a14:shadowObscured xmlns:a14="http://schemas.microsoft.com/office/drawing/2010/main"/>
                      </a:ext>
                    </a:extLst>
                  </pic:spPr>
                </pic:pic>
              </a:graphicData>
            </a:graphic>
          </wp:inline>
        </w:drawing>
      </w:r>
    </w:p>
    <w:p w14:paraId="04172C1E" w14:textId="77777777" w:rsidR="00CD2150" w:rsidRDefault="00CD2150" w:rsidP="00CD2150">
      <w:pPr>
        <w:pStyle w:val="1"/>
      </w:pPr>
      <w:bookmarkStart w:id="26" w:name="_Toc448876118"/>
      <w:r>
        <w:rPr>
          <w:rFonts w:hint="eastAsia"/>
        </w:rPr>
        <w:t>接口需求</w:t>
      </w:r>
      <w:bookmarkEnd w:id="26"/>
    </w:p>
    <w:p w14:paraId="080423AA" w14:textId="77777777" w:rsidR="00CD2150" w:rsidRDefault="00CD2150" w:rsidP="00CD2150">
      <w:pPr>
        <w:pStyle w:val="2"/>
      </w:pPr>
      <w:bookmarkStart w:id="27" w:name="_Toc448876119"/>
      <w:r>
        <w:rPr>
          <w:rFonts w:hint="eastAsia"/>
        </w:rPr>
        <w:lastRenderedPageBreak/>
        <w:t>外部业务接口</w:t>
      </w:r>
      <w:bookmarkEnd w:id="27"/>
    </w:p>
    <w:p w14:paraId="21D8DD0B" w14:textId="77777777" w:rsidR="00CD2150" w:rsidRDefault="00CD2150" w:rsidP="00CD2150">
      <w:r>
        <w:rPr>
          <w:rFonts w:hint="eastAsia"/>
        </w:rPr>
        <w:t>微信</w:t>
      </w:r>
      <w:r>
        <w:rPr>
          <w:rFonts w:hint="eastAsia"/>
        </w:rPr>
        <w:t>ID</w:t>
      </w:r>
      <w:r>
        <w:rPr>
          <w:rFonts w:hint="eastAsia"/>
        </w:rPr>
        <w:t>获取接口：在用户创建</w:t>
      </w:r>
      <w:r>
        <w:rPr>
          <w:rFonts w:hint="eastAsia"/>
        </w:rPr>
        <w:t>/</w:t>
      </w:r>
      <w:r>
        <w:rPr>
          <w:rFonts w:hint="eastAsia"/>
        </w:rPr>
        <w:t>填写</w:t>
      </w:r>
      <w:r>
        <w:rPr>
          <w:rFonts w:hint="eastAsia"/>
        </w:rPr>
        <w:t xml:space="preserve">  </w:t>
      </w:r>
      <w:r>
        <w:rPr>
          <w:rFonts w:hint="eastAsia"/>
        </w:rPr>
        <w:t>问卷</w:t>
      </w:r>
      <w:r>
        <w:rPr>
          <w:rFonts w:hint="eastAsia"/>
        </w:rPr>
        <w:t>/</w:t>
      </w:r>
      <w:r>
        <w:rPr>
          <w:rFonts w:hint="eastAsia"/>
        </w:rPr>
        <w:t>通知时，需要获取用户的微信</w:t>
      </w:r>
      <w:r>
        <w:rPr>
          <w:rFonts w:hint="eastAsia"/>
        </w:rPr>
        <w:t>ID</w:t>
      </w:r>
      <w:r>
        <w:rPr>
          <w:rFonts w:hint="eastAsia"/>
        </w:rPr>
        <w:t>以确认用户的身份，避免繁琐的登陆过程。</w:t>
      </w:r>
    </w:p>
    <w:p w14:paraId="17A4AFE3" w14:textId="77777777" w:rsidR="00CD2150" w:rsidRDefault="00CD2150" w:rsidP="00CD2150">
      <w:r>
        <w:rPr>
          <w:rFonts w:hint="eastAsia"/>
        </w:rPr>
        <w:t>问卷回答情况下载接口：除了可以在网页上查看问卷回答情况外，老师还可以将回答情况下载到自己电脑上进行分析。</w:t>
      </w:r>
    </w:p>
    <w:p w14:paraId="23FC567B" w14:textId="77777777" w:rsidR="00CD2150" w:rsidRDefault="00CD2150" w:rsidP="00CD2150">
      <w:pPr>
        <w:pStyle w:val="2"/>
      </w:pPr>
      <w:bookmarkStart w:id="28" w:name="_Toc448876120"/>
      <w:r>
        <w:rPr>
          <w:rFonts w:hint="eastAsia"/>
        </w:rPr>
        <w:t>内部业务接口</w:t>
      </w:r>
      <w:bookmarkEnd w:id="28"/>
    </w:p>
    <w:p w14:paraId="228E7D4F" w14:textId="77777777" w:rsidR="00CD2150" w:rsidRDefault="00CD2150" w:rsidP="00CD2150">
      <w:r>
        <w:rPr>
          <w:rFonts w:hint="eastAsia"/>
        </w:rPr>
        <w:t>主要用于在前端和后端之间进行信息的沟通。</w:t>
      </w:r>
    </w:p>
    <w:p w14:paraId="4F6A0442" w14:textId="77777777" w:rsidR="00CD2150" w:rsidRDefault="00CD2150" w:rsidP="00CD2150">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Pr>
          <w:rFonts w:hint="eastAsia"/>
        </w:rPr>
        <w:t>函数为中介对数据库进行查询</w:t>
      </w:r>
      <w:r>
        <w:rPr>
          <w:rFonts w:hint="eastAsia"/>
        </w:rPr>
        <w:t>/</w:t>
      </w:r>
      <w:r>
        <w:rPr>
          <w:rFonts w:hint="eastAsia"/>
        </w:rPr>
        <w:t>增删改的操作。</w:t>
      </w:r>
    </w:p>
    <w:p w14:paraId="31323989" w14:textId="77777777" w:rsidR="00CD2150" w:rsidRDefault="00CD2150" w:rsidP="00CD2150">
      <w:pPr>
        <w:pStyle w:val="1"/>
      </w:pPr>
      <w:bookmarkStart w:id="29" w:name="_Toc448876121"/>
      <w:r>
        <w:rPr>
          <w:rFonts w:hint="eastAsia"/>
        </w:rPr>
        <w:t>业务系统划分</w:t>
      </w:r>
      <w:bookmarkEnd w:id="29"/>
    </w:p>
    <w:p w14:paraId="6ED60346" w14:textId="77777777" w:rsidR="00CD2150" w:rsidRDefault="00CD2150" w:rsidP="00CD2150">
      <w:pPr>
        <w:pStyle w:val="2"/>
      </w:pPr>
      <w:bookmarkStart w:id="30" w:name="_Toc448876122"/>
      <w:r>
        <w:rPr>
          <w:rFonts w:hint="eastAsia"/>
        </w:rPr>
        <w:t>子系统一：后台数据库系统</w:t>
      </w:r>
      <w:bookmarkEnd w:id="30"/>
    </w:p>
    <w:p w14:paraId="234891B6" w14:textId="77777777" w:rsidR="00CD2150" w:rsidRDefault="00CD2150" w:rsidP="00CD2150">
      <w:r>
        <w:rPr>
          <w:rFonts w:hint="eastAsia"/>
        </w:rPr>
        <w:t>该系统包括如下部分：</w:t>
      </w:r>
    </w:p>
    <w:p w14:paraId="320AC191" w14:textId="77777777" w:rsidR="00CD2150" w:rsidRDefault="00CD2150" w:rsidP="00CD2150">
      <w:pPr>
        <w:pStyle w:val="a8"/>
        <w:numPr>
          <w:ilvl w:val="0"/>
          <w:numId w:val="23"/>
        </w:numPr>
      </w:pPr>
      <w:r>
        <w:rPr>
          <w:rFonts w:hint="eastAsia"/>
        </w:rPr>
        <w:t>用户身份信息存储，主要解决微信</w:t>
      </w:r>
      <w:r>
        <w:rPr>
          <w:rFonts w:hint="eastAsia"/>
        </w:rPr>
        <w:t>ID</w:t>
      </w:r>
      <w:r>
        <w:rPr>
          <w:rFonts w:hint="eastAsia"/>
        </w:rPr>
        <w:t>与用户姓名，孩子学号的对应关系，以及识别管理者。</w:t>
      </w:r>
    </w:p>
    <w:p w14:paraId="61B0B855" w14:textId="77777777" w:rsidR="00CD2150" w:rsidRDefault="00CD2150" w:rsidP="00CD2150">
      <w:pPr>
        <w:pStyle w:val="a8"/>
        <w:numPr>
          <w:ilvl w:val="0"/>
          <w:numId w:val="23"/>
        </w:numPr>
      </w:pPr>
      <w:r>
        <w:rPr>
          <w:rFonts w:hint="eastAsia"/>
        </w:rPr>
        <w:t>问卷信息存储：以问卷</w:t>
      </w:r>
      <w:r>
        <w:rPr>
          <w:rFonts w:hint="eastAsia"/>
        </w:rPr>
        <w:t>ID</w:t>
      </w:r>
      <w:r>
        <w:rPr>
          <w:rFonts w:hint="eastAsia"/>
        </w:rPr>
        <w:t>为主键进行存储</w:t>
      </w:r>
    </w:p>
    <w:p w14:paraId="539C7ADB" w14:textId="77777777" w:rsidR="00CD2150" w:rsidRDefault="00CD2150" w:rsidP="00CD2150">
      <w:pPr>
        <w:pStyle w:val="a8"/>
        <w:numPr>
          <w:ilvl w:val="0"/>
          <w:numId w:val="23"/>
        </w:numPr>
      </w:pPr>
      <w:r>
        <w:rPr>
          <w:rFonts w:hint="eastAsia"/>
        </w:rPr>
        <w:t>问卷题目存储：按照问卷</w:t>
      </w:r>
      <w:r>
        <w:rPr>
          <w:rFonts w:hint="eastAsia"/>
        </w:rPr>
        <w:t>ID</w:t>
      </w:r>
      <w:r>
        <w:rPr>
          <w:rFonts w:hint="eastAsia"/>
        </w:rPr>
        <w:t>和问题</w:t>
      </w:r>
      <w:r>
        <w:rPr>
          <w:rFonts w:hint="eastAsia"/>
        </w:rPr>
        <w:t>ID</w:t>
      </w:r>
      <w:r>
        <w:rPr>
          <w:rFonts w:hint="eastAsia"/>
        </w:rPr>
        <w:t>组成的主键存储问卷</w:t>
      </w:r>
    </w:p>
    <w:p w14:paraId="35220591" w14:textId="77777777" w:rsidR="00CD2150" w:rsidRDefault="00CD2150" w:rsidP="00CD2150">
      <w:pPr>
        <w:pStyle w:val="a8"/>
        <w:numPr>
          <w:ilvl w:val="0"/>
          <w:numId w:val="23"/>
        </w:numPr>
      </w:pPr>
      <w:r>
        <w:rPr>
          <w:rFonts w:hint="eastAsia"/>
        </w:rPr>
        <w:t>问卷选项存储：按照问卷</w:t>
      </w:r>
      <w:r>
        <w:rPr>
          <w:rFonts w:hint="eastAsia"/>
        </w:rPr>
        <w:t>ID</w:t>
      </w:r>
      <w:r>
        <w:rPr>
          <w:rFonts w:hint="eastAsia"/>
        </w:rPr>
        <w:t>、问题</w:t>
      </w:r>
      <w:r>
        <w:rPr>
          <w:rFonts w:hint="eastAsia"/>
        </w:rPr>
        <w:t>ID</w:t>
      </w:r>
      <w:r>
        <w:rPr>
          <w:rFonts w:hint="eastAsia"/>
        </w:rPr>
        <w:t>和选项</w:t>
      </w:r>
      <w:r>
        <w:rPr>
          <w:rFonts w:hint="eastAsia"/>
        </w:rPr>
        <w:t>ID</w:t>
      </w:r>
      <w:r>
        <w:rPr>
          <w:rFonts w:hint="eastAsia"/>
        </w:rPr>
        <w:t>组成的主键存储问卷</w:t>
      </w:r>
    </w:p>
    <w:p w14:paraId="753C55A1" w14:textId="77777777" w:rsidR="00CD2150" w:rsidRDefault="00CD2150" w:rsidP="00CD2150">
      <w:pPr>
        <w:pStyle w:val="a8"/>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、选项</w:t>
      </w:r>
      <w:r>
        <w:rPr>
          <w:rFonts w:hint="eastAsia"/>
        </w:rPr>
        <w:t>ID</w:t>
      </w:r>
      <w:r>
        <w:rPr>
          <w:rFonts w:hint="eastAsia"/>
        </w:rPr>
        <w:t>和回答人微信</w:t>
      </w:r>
      <w:r>
        <w:rPr>
          <w:rFonts w:hint="eastAsia"/>
        </w:rPr>
        <w:t>ID</w:t>
      </w:r>
      <w:r>
        <w:rPr>
          <w:rFonts w:hint="eastAsia"/>
        </w:rPr>
        <w:t>组成的主键存储问题回答。</w:t>
      </w:r>
    </w:p>
    <w:p w14:paraId="26ADE60B" w14:textId="77777777" w:rsidR="00CD2150" w:rsidRDefault="00CD2150" w:rsidP="00CD2150">
      <w:pPr>
        <w:ind w:left="420" w:firstLine="0"/>
      </w:pPr>
      <w:r>
        <w:rPr>
          <w:rFonts w:hint="eastAsia"/>
        </w:rPr>
        <w:t>在上述部分的基础上，该数据库需要支持以下查询</w:t>
      </w:r>
      <w:r>
        <w:rPr>
          <w:rFonts w:hint="eastAsia"/>
        </w:rPr>
        <w:t>/</w:t>
      </w:r>
      <w:r>
        <w:rPr>
          <w:rFonts w:hint="eastAsia"/>
        </w:rPr>
        <w:t>修改：</w:t>
      </w:r>
    </w:p>
    <w:p w14:paraId="785F04D7" w14:textId="77777777" w:rsidR="00CD2150" w:rsidRDefault="00CD2150" w:rsidP="00CD2150">
      <w:pPr>
        <w:pStyle w:val="a8"/>
        <w:numPr>
          <w:ilvl w:val="0"/>
          <w:numId w:val="24"/>
        </w:numPr>
      </w:pPr>
      <w:r>
        <w:rPr>
          <w:rFonts w:hint="eastAsia"/>
        </w:rPr>
        <w:t>学生信息，家长信息的查询</w:t>
      </w:r>
      <w:r>
        <w:rPr>
          <w:rFonts w:hint="eastAsia"/>
        </w:rPr>
        <w:t>/</w:t>
      </w:r>
      <w:r>
        <w:rPr>
          <w:rFonts w:hint="eastAsia"/>
        </w:rPr>
        <w:t>增删改</w:t>
      </w:r>
    </w:p>
    <w:p w14:paraId="7049ABEE" w14:textId="77777777" w:rsidR="00CD2150" w:rsidRDefault="00CD2150" w:rsidP="00CD2150">
      <w:pPr>
        <w:pStyle w:val="a8"/>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14:paraId="5555C52B" w14:textId="77777777" w:rsidR="00CD2150" w:rsidRDefault="00CD2150" w:rsidP="00CD2150">
      <w:pPr>
        <w:pStyle w:val="a8"/>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14:paraId="5679D843" w14:textId="77777777" w:rsidR="00CD2150" w:rsidRDefault="00CD2150" w:rsidP="00CD2150">
      <w:pPr>
        <w:pStyle w:val="a8"/>
        <w:numPr>
          <w:ilvl w:val="0"/>
          <w:numId w:val="24"/>
        </w:numPr>
      </w:pPr>
      <w:r>
        <w:rPr>
          <w:rFonts w:hint="eastAsia"/>
        </w:rPr>
        <w:t>用户身份验证：</w:t>
      </w:r>
      <w:proofErr w:type="gramStart"/>
      <w:r>
        <w:rPr>
          <w:rFonts w:hint="eastAsia"/>
        </w:rPr>
        <w:t>提供微信</w:t>
      </w:r>
      <w:proofErr w:type="gramEnd"/>
      <w:r>
        <w:rPr>
          <w:rFonts w:hint="eastAsia"/>
        </w:rPr>
        <w:t>ID</w:t>
      </w:r>
      <w:r>
        <w:rPr>
          <w:rFonts w:hint="eastAsia"/>
        </w:rPr>
        <w:t>，确认该用户是否为注册用户</w:t>
      </w:r>
      <w:del w:id="31" w:author="Yuyan Chen" w:date="2016-04-23T20:45:00Z">
        <w:r w:rsidDel="00A90020">
          <w:rPr>
            <w:rFonts w:hint="eastAsia"/>
          </w:rPr>
          <w:delText>，如果是，则进一步确认其是老师还是家长</w:delText>
        </w:r>
      </w:del>
      <w:r>
        <w:rPr>
          <w:rFonts w:hint="eastAsia"/>
        </w:rPr>
        <w:t>。</w:t>
      </w:r>
    </w:p>
    <w:p w14:paraId="1B6A73C9" w14:textId="77777777" w:rsidR="00CD2150" w:rsidRDefault="00CD2150" w:rsidP="00CD2150">
      <w:pPr>
        <w:pStyle w:val="2"/>
      </w:pPr>
      <w:bookmarkStart w:id="32" w:name="_Toc448876123"/>
      <w:r>
        <w:rPr>
          <w:rFonts w:hint="eastAsia"/>
        </w:rPr>
        <w:t>子系统二：前端用户界面（网页）</w:t>
      </w:r>
      <w:bookmarkEnd w:id="32"/>
    </w:p>
    <w:p w14:paraId="5DE899A5" w14:textId="77777777" w:rsidR="00CD2150" w:rsidRDefault="00CD2150" w:rsidP="00CD2150">
      <w:r>
        <w:rPr>
          <w:rFonts w:hint="eastAsia"/>
        </w:rPr>
        <w:t>该系统由以下界面组成：</w:t>
      </w:r>
    </w:p>
    <w:p w14:paraId="3F5B2E8D" w14:textId="55F9C629" w:rsidR="00CD2150" w:rsidRDefault="00CD2150" w:rsidP="00CD2150">
      <w:pPr>
        <w:pStyle w:val="a8"/>
        <w:numPr>
          <w:ilvl w:val="0"/>
          <w:numId w:val="25"/>
        </w:numPr>
      </w:pPr>
      <w:r>
        <w:rPr>
          <w:rFonts w:hint="eastAsia"/>
        </w:rPr>
        <w:lastRenderedPageBreak/>
        <w:t>老师</w:t>
      </w:r>
      <w:ins w:id="33" w:author="Yuyan Chen" w:date="2016-04-23T20:45:00Z">
        <w:r w:rsidR="00A90020">
          <w:t>登记界面，要求老师注册</w:t>
        </w:r>
      </w:ins>
      <w:ins w:id="34" w:author="Yuyan Chen" w:date="2016-04-23T20:46:00Z">
        <w:r w:rsidR="00A90020">
          <w:t>自己的账号</w:t>
        </w:r>
      </w:ins>
      <w:del w:id="35" w:author="Yuyan Chen" w:date="2016-04-23T20:45:00Z">
        <w:r w:rsidDel="00A90020">
          <w:rPr>
            <w:rFonts w:hint="eastAsia"/>
          </w:rPr>
          <w:delText>及本群所对应学生的登记界面，该界面要求老师提供本班学生的学号和姓名信息</w:delText>
        </w:r>
      </w:del>
      <w:r>
        <w:rPr>
          <w:rFonts w:hint="eastAsia"/>
        </w:rPr>
        <w:t>。</w:t>
      </w:r>
    </w:p>
    <w:p w14:paraId="2815A85F" w14:textId="2CA7AACD" w:rsidR="00CD2150" w:rsidRDefault="00CD2150" w:rsidP="00CD2150">
      <w:pPr>
        <w:pStyle w:val="a8"/>
        <w:numPr>
          <w:ilvl w:val="0"/>
          <w:numId w:val="25"/>
        </w:numPr>
      </w:pPr>
      <w:r>
        <w:rPr>
          <w:rFonts w:hint="eastAsia"/>
        </w:rPr>
        <w:t>家长的登记界面，该界面要求家长登记自己的姓名和孩子的姓名及学号，并进行验证，一经验证即无法修改</w:t>
      </w:r>
    </w:p>
    <w:p w14:paraId="61E9137C" w14:textId="77777777" w:rsidR="00CD2150" w:rsidRDefault="00CD2150" w:rsidP="00CD2150">
      <w:pPr>
        <w:pStyle w:val="a8"/>
        <w:numPr>
          <w:ilvl w:val="0"/>
          <w:numId w:val="25"/>
        </w:numPr>
      </w:pPr>
      <w:r>
        <w:rPr>
          <w:rFonts w:hint="eastAsia"/>
        </w:rPr>
        <w:t>问卷</w:t>
      </w:r>
      <w:r>
        <w:rPr>
          <w:rFonts w:hint="eastAsia"/>
        </w:rPr>
        <w:t>/</w:t>
      </w:r>
      <w:r>
        <w:rPr>
          <w:rFonts w:hint="eastAsia"/>
        </w:rPr>
        <w:t>通知创建界面。该界面要求老师输入通知内容或者问卷题目，从而创建问卷，问卷创建成功后会返回该问卷的填写链接，需要老师手动将该链接转发到微信群中。</w:t>
      </w:r>
    </w:p>
    <w:p w14:paraId="459D671F" w14:textId="77777777" w:rsidR="00CD2150" w:rsidRDefault="00CD2150" w:rsidP="00CD2150">
      <w:pPr>
        <w:pStyle w:val="a8"/>
        <w:numPr>
          <w:ilvl w:val="0"/>
          <w:numId w:val="25"/>
        </w:numPr>
      </w:pPr>
      <w:r>
        <w:rPr>
          <w:rFonts w:hint="eastAsia"/>
        </w:rPr>
        <w:t>问卷回答（通知查看）界面。供家长使用。该界面要求普通用户回答问题或者确认通知，对于同一个问卷来说，同一位家长只能回答一遍。</w:t>
      </w:r>
    </w:p>
    <w:p w14:paraId="4289D964" w14:textId="77777777" w:rsidR="00CD2150" w:rsidRDefault="00CD2150" w:rsidP="00CD2150">
      <w:pPr>
        <w:pStyle w:val="a8"/>
        <w:numPr>
          <w:ilvl w:val="0"/>
          <w:numId w:val="25"/>
        </w:numPr>
      </w:pPr>
      <w:r>
        <w:rPr>
          <w:rFonts w:hint="eastAsia"/>
        </w:rPr>
        <w:t>统计信息界面。供老师使用。对于通知，该界面将按照学生显示有多少家长收到了通知。对于问卷，该界面将显示各问题的回答情况。</w:t>
      </w:r>
    </w:p>
    <w:p w14:paraId="3D65B5F5" w14:textId="77777777" w:rsidR="00CD2150" w:rsidRDefault="00CD2150" w:rsidP="00CD2150">
      <w:pPr>
        <w:pStyle w:val="a8"/>
        <w:numPr>
          <w:ilvl w:val="0"/>
          <w:numId w:val="25"/>
        </w:numPr>
      </w:pPr>
      <w:r>
        <w:rPr>
          <w:rFonts w:hint="eastAsia"/>
        </w:rPr>
        <w:t>问卷管理界面。供老师使用。显示老师到目前为止所发出的问卷，对于已经发出的问卷，还将显示回答人数的比例等有关信息。通过这个界面，还可以进入问卷的统计信息界面。</w:t>
      </w:r>
    </w:p>
    <w:p w14:paraId="02024FAD" w14:textId="77777777" w:rsidR="00CD2150" w:rsidRDefault="00CD2150" w:rsidP="00CD2150">
      <w:pPr>
        <w:pStyle w:val="a8"/>
        <w:numPr>
          <w:ilvl w:val="0"/>
          <w:numId w:val="25"/>
        </w:numPr>
      </w:pPr>
      <w:r>
        <w:rPr>
          <w:rFonts w:hint="eastAsia"/>
        </w:rPr>
        <w:t>引导页。供老师使用。引导页中显示各种功能的入口，包括注册</w:t>
      </w:r>
      <w:r>
        <w:rPr>
          <w:rFonts w:hint="eastAsia"/>
        </w:rPr>
        <w:t>/</w:t>
      </w:r>
      <w:r>
        <w:rPr>
          <w:rFonts w:hint="eastAsia"/>
        </w:rPr>
        <w:t>修改学生信息，创建问卷，管理问卷，查看问卷回答情况等入口。</w:t>
      </w:r>
    </w:p>
    <w:p w14:paraId="2DB740E4" w14:textId="77777777" w:rsidR="00CD2150" w:rsidRDefault="00CD2150" w:rsidP="00CD2150">
      <w:pPr>
        <w:pStyle w:val="1"/>
      </w:pPr>
      <w:bookmarkStart w:id="36" w:name="_Toc448876124"/>
      <w:r>
        <w:rPr>
          <w:rFonts w:hint="eastAsia"/>
        </w:rPr>
        <w:t>性能需求</w:t>
      </w:r>
      <w:bookmarkEnd w:id="36"/>
    </w:p>
    <w:p w14:paraId="6A4148A3" w14:textId="77777777" w:rsidR="00CD2150" w:rsidRDefault="00CD2150" w:rsidP="00CD2150">
      <w:r>
        <w:rPr>
          <w:rFonts w:hint="eastAsia"/>
        </w:rPr>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14:paraId="658C95F1" w14:textId="77777777" w:rsidR="00CD2150" w:rsidRDefault="00CD2150" w:rsidP="00CD2150">
      <w:r>
        <w:rPr>
          <w:rFonts w:hint="eastAsia"/>
        </w:rPr>
        <w:t>并发用户：支持</w:t>
      </w:r>
      <w:r>
        <w:rPr>
          <w:rFonts w:hint="eastAsia"/>
        </w:rPr>
        <w:t>200</w:t>
      </w:r>
      <w:r>
        <w:rPr>
          <w:rFonts w:hint="eastAsia"/>
        </w:rPr>
        <w:t>名用户同时在线</w:t>
      </w:r>
    </w:p>
    <w:p w14:paraId="5D611AA3" w14:textId="77777777" w:rsidR="00CD2150" w:rsidRDefault="00CD2150" w:rsidP="00CD2150">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14:paraId="7147C21E" w14:textId="77777777" w:rsidR="00CD2150" w:rsidRDefault="00CD2150" w:rsidP="00CD2150">
      <w:r>
        <w:rPr>
          <w:rFonts w:hint="eastAsia"/>
        </w:rPr>
        <w:t>极端情况下的处理时间：高负载时响应时间不超过</w:t>
      </w:r>
      <w:r>
        <w:rPr>
          <w:rFonts w:hint="eastAsia"/>
        </w:rPr>
        <w:t>5s</w:t>
      </w:r>
      <w:r>
        <w:rPr>
          <w:rFonts w:hint="eastAsia"/>
        </w:rPr>
        <w:t>。</w:t>
      </w:r>
    </w:p>
    <w:p w14:paraId="68EEF01B" w14:textId="77777777" w:rsidR="00CD2150" w:rsidRDefault="00CD2150" w:rsidP="00CD2150">
      <w:r>
        <w:rPr>
          <w:rFonts w:hint="eastAsia"/>
        </w:rPr>
        <w:t>容错要求：不进行容错设置。</w:t>
      </w:r>
    </w:p>
    <w:p w14:paraId="317E3BB6" w14:textId="77777777" w:rsidR="00CD2150" w:rsidRDefault="00CD2150" w:rsidP="00CD2150">
      <w:r>
        <w:rPr>
          <w:rFonts w:hint="eastAsia"/>
        </w:rPr>
        <w:t>权限要求：简单依据微信</w:t>
      </w:r>
      <w:r>
        <w:rPr>
          <w:rFonts w:hint="eastAsia"/>
        </w:rPr>
        <w:t>ID</w:t>
      </w:r>
      <w:r>
        <w:rPr>
          <w:rFonts w:hint="eastAsia"/>
        </w:rPr>
        <w:t>判断用户权限。</w:t>
      </w:r>
    </w:p>
    <w:p w14:paraId="52C59147" w14:textId="77777777" w:rsidR="00CD2150" w:rsidRPr="00AB51D7" w:rsidRDefault="00CD2150" w:rsidP="00CD2150">
      <w:r>
        <w:rPr>
          <w:rFonts w:hint="eastAsia"/>
        </w:rPr>
        <w:t>扩展及可伸缩架构：暂不支持。</w:t>
      </w:r>
    </w:p>
    <w:p w14:paraId="00633AAC" w14:textId="77777777" w:rsidR="00CD2150" w:rsidRDefault="00CD2150" w:rsidP="00CD2150">
      <w:pPr>
        <w:pStyle w:val="1"/>
      </w:pPr>
      <w:bookmarkStart w:id="37" w:name="_Toc448876125"/>
      <w:r>
        <w:rPr>
          <w:rFonts w:hint="eastAsia"/>
        </w:rPr>
        <w:t>可靠性和可用性需求</w:t>
      </w:r>
      <w:bookmarkEnd w:id="37"/>
    </w:p>
    <w:p w14:paraId="79CE7ED8" w14:textId="77777777" w:rsidR="00CD2150" w:rsidRDefault="00CD2150" w:rsidP="00CD2150">
      <w:r>
        <w:rPr>
          <w:rFonts w:hint="eastAsia"/>
        </w:rPr>
        <w:t>该系统应保证</w:t>
      </w:r>
      <w:r>
        <w:rPr>
          <w:rFonts w:hint="eastAsia"/>
        </w:rPr>
        <w:t>99.9%</w:t>
      </w:r>
      <w:r>
        <w:rPr>
          <w:rFonts w:hint="eastAsia"/>
        </w:rPr>
        <w:t>的可用性。</w:t>
      </w:r>
    </w:p>
    <w:p w14:paraId="01E524AD" w14:textId="77777777" w:rsidR="00CD2150" w:rsidRDefault="00CD2150" w:rsidP="00CD2150">
      <w:r>
        <w:rPr>
          <w:rFonts w:hint="eastAsia"/>
        </w:rPr>
        <w:lastRenderedPageBreak/>
        <w:t>同时，系统需要定期对数据进行备份。</w:t>
      </w:r>
    </w:p>
    <w:p w14:paraId="4EBCBA9E" w14:textId="77777777" w:rsidR="00CD2150" w:rsidRDefault="00CD2150" w:rsidP="00CD2150">
      <w:pPr>
        <w:pStyle w:val="1"/>
      </w:pPr>
      <w:bookmarkStart w:id="38" w:name="_Toc448876126"/>
      <w:r>
        <w:rPr>
          <w:rFonts w:hint="eastAsia"/>
        </w:rPr>
        <w:t>数据安全性需求</w:t>
      </w:r>
      <w:bookmarkEnd w:id="38"/>
    </w:p>
    <w:p w14:paraId="39501AF7" w14:textId="77777777" w:rsidR="00CD2150" w:rsidRPr="0060758A" w:rsidRDefault="00CD2150" w:rsidP="00CD2150">
      <w:r>
        <w:rPr>
          <w:rFonts w:hint="eastAsia"/>
        </w:rPr>
        <w:t>本系统暂时不考虑数据安全性。未来应该加入数据的加密存储，更完善的身份验证和接口使用验证等问题。</w:t>
      </w:r>
    </w:p>
    <w:p w14:paraId="51273EDC" w14:textId="77777777" w:rsidR="00CD2150" w:rsidRDefault="00CD2150" w:rsidP="00CD2150">
      <w:pPr>
        <w:pStyle w:val="1"/>
      </w:pPr>
      <w:bookmarkStart w:id="39" w:name="_Toc448876127"/>
      <w:r>
        <w:rPr>
          <w:rFonts w:hint="eastAsia"/>
        </w:rPr>
        <w:t>可扩展性需求</w:t>
      </w:r>
      <w:bookmarkEnd w:id="39"/>
    </w:p>
    <w:p w14:paraId="635E0570" w14:textId="6A939547" w:rsidR="005E29E1" w:rsidRDefault="00CD2150" w:rsidP="005E29E1">
      <w:pPr>
        <w:sectPr w:rsidR="005E29E1">
          <w:pgSz w:w="12240" w:h="15840"/>
          <w:pgMar w:top="1440" w:right="1440" w:bottom="1440" w:left="1440" w:header="720" w:footer="720" w:gutter="0"/>
          <w:cols w:space="720"/>
          <w:docGrid w:linePitch="360"/>
        </w:sectPr>
      </w:pPr>
      <w:r>
        <w:rPr>
          <w:rFonts w:hint="eastAsia"/>
        </w:rPr>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p w14:paraId="2FF7FC3C" w14:textId="77777777" w:rsidR="008C1EB7" w:rsidRDefault="008C1EB7" w:rsidP="008C1EB7">
      <w:pPr>
        <w:pStyle w:val="a7"/>
      </w:pPr>
      <w:bookmarkStart w:id="40" w:name="_Toc448876128"/>
      <w:r>
        <w:rPr>
          <w:rFonts w:hint="eastAsia"/>
        </w:rPr>
        <w:lastRenderedPageBreak/>
        <w:t>四、</w:t>
      </w:r>
      <w:r>
        <w:rPr>
          <w:rFonts w:hint="eastAsia"/>
        </w:rPr>
        <w:tab/>
        <w:t>项目计划</w:t>
      </w:r>
      <w:bookmarkEnd w:id="40"/>
    </w:p>
    <w:p w14:paraId="708B9924" w14:textId="422464AA" w:rsidR="00E828BD" w:rsidRDefault="00E828BD" w:rsidP="00E828BD">
      <w:pPr>
        <w:pStyle w:val="1"/>
      </w:pPr>
      <w:bookmarkStart w:id="41" w:name="_Toc243838453"/>
      <w:bookmarkStart w:id="42" w:name="_Toc448876129"/>
      <w:bookmarkStart w:id="43" w:name="_Toc243838458"/>
      <w:r>
        <w:rPr>
          <w:rFonts w:hint="eastAsia"/>
        </w:rPr>
        <w:t>引言</w:t>
      </w:r>
      <w:bookmarkEnd w:id="41"/>
      <w:bookmarkEnd w:id="42"/>
    </w:p>
    <w:p w14:paraId="367EE201" w14:textId="4DD52548" w:rsidR="00E828BD" w:rsidRDefault="00E828BD" w:rsidP="00600D44">
      <w:pPr>
        <w:pStyle w:val="2"/>
      </w:pPr>
      <w:bookmarkStart w:id="44" w:name="_Toc243838454"/>
      <w:bookmarkStart w:id="45" w:name="_Toc448876130"/>
      <w:r>
        <w:rPr>
          <w:rFonts w:hint="eastAsia"/>
        </w:rPr>
        <w:t>编写目的</w:t>
      </w:r>
      <w:bookmarkEnd w:id="44"/>
      <w:bookmarkEnd w:id="45"/>
    </w:p>
    <w:p w14:paraId="3CB117CE" w14:textId="77777777" w:rsidR="00E828BD" w:rsidRDefault="00E828BD" w:rsidP="00E828BD">
      <w:pPr>
        <w:ind w:firstLine="360"/>
      </w:pPr>
      <w:r>
        <w:rPr>
          <w:rFonts w:hint="eastAsia"/>
        </w:rPr>
        <w:t>本开发计划意在明确软件开发过程的项目内容概述、实施计划、支持条件等项目管理相关内容。本开发计划面向读者为项目开发人员和与甲方人员接洽的人员。为开发人员的开发过程提供引导和说明，以及方便与甲方的联系等。</w:t>
      </w:r>
    </w:p>
    <w:p w14:paraId="70EB12B3" w14:textId="3D90DA1C" w:rsidR="00E828BD" w:rsidRDefault="00E828BD" w:rsidP="00E828BD">
      <w:pPr>
        <w:pStyle w:val="2"/>
      </w:pPr>
      <w:bookmarkStart w:id="46" w:name="_Toc243838455"/>
      <w:bookmarkStart w:id="47" w:name="_Toc448876131"/>
      <w:r>
        <w:rPr>
          <w:rFonts w:hint="eastAsia"/>
        </w:rPr>
        <w:t>背景</w:t>
      </w:r>
      <w:bookmarkEnd w:id="46"/>
      <w:bookmarkEnd w:id="47"/>
    </w:p>
    <w:p w14:paraId="05394734" w14:textId="77777777" w:rsidR="00E828BD" w:rsidRDefault="00E828BD" w:rsidP="00E828BD">
      <w:pPr>
        <w:ind w:firstLine="375"/>
      </w:pPr>
      <w:bookmarkStart w:id="48" w:name="_Toc243838456"/>
      <w:r>
        <w:rPr>
          <w:rFonts w:hint="eastAsia"/>
        </w:rPr>
        <w:t>a.</w:t>
      </w:r>
      <w:r>
        <w:t xml:space="preserve"> </w:t>
      </w:r>
      <w:r>
        <w:rPr>
          <w:rFonts w:hint="eastAsia"/>
        </w:rPr>
        <w:t>该项目的软件系统名称为</w:t>
      </w:r>
      <w:r w:rsidRPr="000F3BBB">
        <w:rPr>
          <w:rFonts w:hint="eastAsia"/>
        </w:rPr>
        <w:t>微信意见收集及签到系统</w:t>
      </w:r>
      <w:r>
        <w:rPr>
          <w:rFonts w:hint="eastAsia"/>
        </w:rPr>
        <w:t>。</w:t>
      </w:r>
    </w:p>
    <w:p w14:paraId="016D5835" w14:textId="7A4BE5E9" w:rsidR="00E828BD" w:rsidRDefault="00E828BD" w:rsidP="00E828BD">
      <w:pPr>
        <w:ind w:firstLine="375"/>
      </w:pPr>
      <w:proofErr w:type="gramStart"/>
      <w:r>
        <w:rPr>
          <w:rFonts w:hint="eastAsia"/>
        </w:rPr>
        <w:t>b</w:t>
      </w:r>
      <w:proofErr w:type="gramEnd"/>
      <w:r>
        <w:rPr>
          <w:rFonts w:hint="eastAsia"/>
        </w:rPr>
        <w:t>.</w:t>
      </w:r>
      <w:r>
        <w:t xml:space="preserve"> </w:t>
      </w:r>
      <w:r>
        <w:rPr>
          <w:rFonts w:hint="eastAsia"/>
        </w:rPr>
        <w:t>本项目</w:t>
      </w:r>
      <w:del w:id="49" w:author="Yuyan Chen" w:date="2016-04-23T21:15:00Z">
        <w:r w:rsidDel="00E67298">
          <w:rPr>
            <w:rFonts w:hint="eastAsia"/>
          </w:rPr>
          <w:delText>的任务提出者为陈老师，开发者为软件工程课程小组第五组，</w:delText>
        </w:r>
      </w:del>
      <w:r>
        <w:rPr>
          <w:rFonts w:hint="eastAsia"/>
        </w:rPr>
        <w:t>目标用户为微信群管理员，软件将运行于服务器，通过企业号提供服务。</w:t>
      </w:r>
    </w:p>
    <w:p w14:paraId="5ADD9336" w14:textId="77777777" w:rsidR="00E828BD" w:rsidRDefault="00E828BD" w:rsidP="00E828BD">
      <w:pPr>
        <w:ind w:firstLine="375"/>
      </w:pPr>
      <w:r>
        <w:rPr>
          <w:rFonts w:hint="eastAsia"/>
        </w:rPr>
        <w:t>c.</w:t>
      </w:r>
      <w:r>
        <w:t xml:space="preserve"> </w:t>
      </w:r>
      <w:r w:rsidRPr="000F3BBB">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被开发的。</w:t>
      </w:r>
    </w:p>
    <w:bookmarkEnd w:id="48"/>
    <w:p w14:paraId="01657409" w14:textId="77777777" w:rsidR="00E828BD" w:rsidRPr="000F3BBB" w:rsidRDefault="00E828BD" w:rsidP="00E828BD"/>
    <w:p w14:paraId="2C212E0D" w14:textId="3E0CEDA4" w:rsidR="00E828BD" w:rsidRDefault="00E828BD" w:rsidP="00E828BD">
      <w:pPr>
        <w:pStyle w:val="1"/>
      </w:pPr>
      <w:bookmarkStart w:id="50" w:name="_Toc448876132"/>
      <w:r>
        <w:rPr>
          <w:rFonts w:hint="eastAsia"/>
        </w:rPr>
        <w:t>项目概述</w:t>
      </w:r>
      <w:bookmarkEnd w:id="43"/>
      <w:bookmarkEnd w:id="50"/>
    </w:p>
    <w:p w14:paraId="0FF065B8" w14:textId="014AA03B" w:rsidR="00E828BD" w:rsidRDefault="00E828BD" w:rsidP="00E828BD">
      <w:pPr>
        <w:pStyle w:val="2"/>
      </w:pPr>
      <w:bookmarkStart w:id="51" w:name="_Toc243838459"/>
      <w:bookmarkStart w:id="52" w:name="_Toc448876133"/>
      <w:r>
        <w:rPr>
          <w:rFonts w:hint="eastAsia"/>
        </w:rPr>
        <w:t>工作内容</w:t>
      </w:r>
      <w:bookmarkEnd w:id="51"/>
      <w:bookmarkEnd w:id="52"/>
    </w:p>
    <w:p w14:paraId="147AFD47" w14:textId="77777777" w:rsidR="00E828BD" w:rsidRDefault="00E828BD" w:rsidP="00E828BD">
      <w:r>
        <w:rPr>
          <w:rFonts w:hint="eastAsia"/>
        </w:rPr>
        <w:tab/>
      </w:r>
      <w:r w:rsidRPr="00B26C2C">
        <w:rPr>
          <w:rFonts w:hint="eastAsia"/>
        </w:rPr>
        <w:t>本项目的开发为一个完整的项目开发过程包括分析阶段的制定软件开发计划、明确需求定义，设计阶段的概要设计、详细设计，以及</w:t>
      </w:r>
      <w:r>
        <w:rPr>
          <w:rFonts w:hint="eastAsia"/>
        </w:rPr>
        <w:t>建立意见收集微信公众号，部署服务器进行后台管理</w:t>
      </w:r>
      <w:r w:rsidRPr="00B26C2C">
        <w:rPr>
          <w:rFonts w:hint="eastAsia"/>
        </w:rPr>
        <w:t>，测试阶段的软件测试和使用说明书的制作。</w:t>
      </w:r>
    </w:p>
    <w:p w14:paraId="4D535C2E" w14:textId="2F0FF72A" w:rsidR="00E828BD" w:rsidRDefault="00E828BD" w:rsidP="00E828BD">
      <w:pPr>
        <w:pStyle w:val="2"/>
      </w:pPr>
      <w:bookmarkStart w:id="53" w:name="_Toc243838460"/>
      <w:bookmarkStart w:id="54" w:name="_Toc448876134"/>
      <w:r>
        <w:rPr>
          <w:rFonts w:hint="eastAsia"/>
        </w:rPr>
        <w:t>主要参加人员</w:t>
      </w:r>
      <w:bookmarkEnd w:id="53"/>
      <w:bookmarkEnd w:id="54"/>
    </w:p>
    <w:p w14:paraId="12042891" w14:textId="5434F478" w:rsidR="00E828BD" w:rsidRDefault="00E828BD" w:rsidP="00E828BD">
      <w:r>
        <w:rPr>
          <w:rFonts w:hint="eastAsia"/>
        </w:rPr>
        <w:tab/>
      </w:r>
      <w:r w:rsidRPr="00EC09E8">
        <w:rPr>
          <w:rFonts w:hint="eastAsia"/>
        </w:rPr>
        <w:t>参加人员</w:t>
      </w:r>
      <w:del w:id="55" w:author="Yuyan Chen" w:date="2016-04-23T21:15:00Z">
        <w:r w:rsidRPr="00EC09E8" w:rsidDel="00E67298">
          <w:rPr>
            <w:rFonts w:hint="eastAsia"/>
          </w:rPr>
          <w:delText>为北京大学</w:delText>
        </w:r>
        <w:r w:rsidRPr="00EC09E8" w:rsidDel="00E67298">
          <w:rPr>
            <w:rFonts w:hint="eastAsia"/>
          </w:rPr>
          <w:delText>201</w:delText>
        </w:r>
        <w:r w:rsidDel="00E67298">
          <w:delText>5</w:delText>
        </w:r>
        <w:r w:rsidRPr="00EC09E8" w:rsidDel="00E67298">
          <w:rPr>
            <w:rFonts w:hint="eastAsia"/>
          </w:rPr>
          <w:delText>-201</w:delText>
        </w:r>
        <w:r w:rsidDel="00E67298">
          <w:delText>6</w:delText>
        </w:r>
        <w:r w:rsidRPr="00EC09E8" w:rsidDel="00E67298">
          <w:rPr>
            <w:rFonts w:hint="eastAsia"/>
          </w:rPr>
          <w:delText>学年下学期计算机软件双学位软件工程课程小组第五组人员</w:delText>
        </w:r>
      </w:del>
      <w:ins w:id="56" w:author="Yuyan Chen" w:date="2016-04-23T21:15:00Z">
        <w:r w:rsidR="00E67298">
          <w:rPr>
            <w:rFonts w:hint="eastAsia"/>
          </w:rPr>
          <w:t>如下</w:t>
        </w:r>
      </w:ins>
      <w:r w:rsidR="005E29E1">
        <w:rPr>
          <w:rFonts w:hint="eastAsia"/>
        </w:rPr>
        <w:t>：</w:t>
      </w:r>
    </w:p>
    <w:p w14:paraId="52953C3D" w14:textId="7C1BC9BD" w:rsidR="005E29E1" w:rsidDel="00E67298" w:rsidRDefault="005E29E1" w:rsidP="00E828BD">
      <w:pPr>
        <w:rPr>
          <w:del w:id="57" w:author="Yuyan Chen" w:date="2016-04-23T21:15:00Z"/>
        </w:rPr>
      </w:pPr>
    </w:p>
    <w:p w14:paraId="51175949" w14:textId="68121DC4" w:rsidR="005E29E1" w:rsidRDefault="005E29E1" w:rsidP="00E67298">
      <w:pPr>
        <w:ind w:firstLine="0"/>
        <w:rPr>
          <w:rFonts w:hint="eastAsia"/>
        </w:rPr>
        <w:pPrChange w:id="58" w:author="Yuyan Chen" w:date="2016-04-23T21:15:00Z">
          <w:pPr/>
        </w:pPrChange>
      </w:pPr>
    </w:p>
    <w:p w14:paraId="1A0CCB90" w14:textId="62CF238A" w:rsidR="005E29E1" w:rsidRPr="005E29E1" w:rsidRDefault="005E29E1" w:rsidP="005E29E1">
      <w:pPr>
        <w:jc w:val="center"/>
        <w:rPr>
          <w:rFonts w:ascii="黑体" w:eastAsia="黑体" w:hAnsi="黑体" w:cs="Times New Roman"/>
          <w:bCs/>
          <w:color w:val="000000" w:themeColor="text1"/>
          <w:sz w:val="20"/>
          <w:szCs w:val="18"/>
        </w:rPr>
      </w:pPr>
      <w:r w:rsidRPr="005E29E1">
        <w:rPr>
          <w:rFonts w:ascii="黑体" w:eastAsia="黑体" w:hAnsi="黑体" w:cs="Times New Roman" w:hint="eastAsia"/>
          <w:bCs/>
          <w:color w:val="000000" w:themeColor="text1"/>
          <w:sz w:val="20"/>
          <w:szCs w:val="18"/>
        </w:rPr>
        <w:t xml:space="preserve">表4. 1 </w:t>
      </w:r>
      <w:del w:id="59" w:author="Yuyan Chen" w:date="2016-04-23T21:15:00Z">
        <w:r w:rsidRPr="005E29E1" w:rsidDel="00E67298">
          <w:rPr>
            <w:rFonts w:ascii="黑体" w:eastAsia="黑体" w:hAnsi="黑体" w:cs="Times New Roman" w:hint="eastAsia"/>
            <w:bCs/>
            <w:color w:val="000000" w:themeColor="text1"/>
            <w:sz w:val="20"/>
            <w:szCs w:val="18"/>
          </w:rPr>
          <w:delText>第五小组</w:delText>
        </w:r>
      </w:del>
      <w:r w:rsidRPr="005E29E1">
        <w:rPr>
          <w:rFonts w:ascii="黑体" w:eastAsia="黑体" w:hAnsi="黑体" w:cs="Times New Roman" w:hint="eastAsia"/>
          <w:bCs/>
          <w:color w:val="000000" w:themeColor="text1"/>
          <w:sz w:val="20"/>
          <w:szCs w:val="18"/>
        </w:rPr>
        <w:t>人员表</w:t>
      </w:r>
    </w:p>
    <w:tbl>
      <w:tblPr>
        <w:tblStyle w:val="31"/>
        <w:tblW w:w="5944" w:type="dxa"/>
        <w:jc w:val="center"/>
        <w:tblLook w:val="04A0" w:firstRow="1" w:lastRow="0" w:firstColumn="1" w:lastColumn="0" w:noHBand="0" w:noVBand="1"/>
        <w:tblPrChange w:id="60" w:author="Yuyan Chen" w:date="2016-04-23T21:15:00Z">
          <w:tblPr>
            <w:tblStyle w:val="31"/>
            <w:tblW w:w="4656" w:type="dxa"/>
            <w:jc w:val="center"/>
            <w:tblLook w:val="04A0" w:firstRow="1" w:lastRow="0" w:firstColumn="1" w:lastColumn="0" w:noHBand="0" w:noVBand="1"/>
          </w:tblPr>
        </w:tblPrChange>
      </w:tblPr>
      <w:tblGrid>
        <w:gridCol w:w="1440"/>
        <w:gridCol w:w="1350"/>
        <w:gridCol w:w="3154"/>
        <w:tblGridChange w:id="61">
          <w:tblGrid>
            <w:gridCol w:w="1440"/>
            <w:gridCol w:w="1350"/>
            <w:gridCol w:w="1930"/>
          </w:tblGrid>
        </w:tblGridChange>
      </w:tblGrid>
      <w:tr w:rsidR="00E828BD" w:rsidRPr="007E5C45" w14:paraId="64F9A3A2" w14:textId="77777777" w:rsidTr="00E67298">
        <w:trPr>
          <w:cnfStyle w:val="100000000000" w:firstRow="1" w:lastRow="0" w:firstColumn="0" w:lastColumn="0" w:oddVBand="0" w:evenVBand="0" w:oddHBand="0" w:evenHBand="0" w:firstRowFirstColumn="0" w:firstRowLastColumn="0" w:lastRowFirstColumn="0" w:lastRowLastColumn="0"/>
          <w:trHeight w:val="280"/>
          <w:jc w:val="center"/>
          <w:trPrChange w:id="62" w:author="Yuyan Chen" w:date="2016-04-23T21:15:00Z">
            <w:trPr>
              <w:trHeight w:val="280"/>
              <w:jc w:val="center"/>
            </w:trPr>
          </w:trPrChange>
        </w:trPr>
        <w:tc>
          <w:tcPr>
            <w:cnfStyle w:val="001000000100" w:firstRow="0" w:lastRow="0" w:firstColumn="1" w:lastColumn="0" w:oddVBand="0" w:evenVBand="0" w:oddHBand="0" w:evenHBand="0" w:firstRowFirstColumn="1" w:firstRowLastColumn="0" w:lastRowFirstColumn="0" w:lastRowLastColumn="0"/>
            <w:tcW w:w="1440" w:type="dxa"/>
            <w:noWrap/>
            <w:tcPrChange w:id="63" w:author="Yuyan Chen" w:date="2016-04-23T21:15:00Z">
              <w:tcPr>
                <w:tcW w:w="1440" w:type="dxa"/>
                <w:noWrap/>
              </w:tcPr>
            </w:tcPrChange>
          </w:tcPr>
          <w:p w14:paraId="4495085C" w14:textId="77777777" w:rsidR="00E828BD" w:rsidRPr="007E5C45" w:rsidRDefault="00E828BD" w:rsidP="004B5FE3">
            <w:pPr>
              <w:cnfStyle w:val="101000000100" w:firstRow="1" w:lastRow="0" w:firstColumn="1" w:lastColumn="0" w:oddVBand="0" w:evenVBand="0" w:oddHBand="0" w:evenHBand="0" w:firstRowFirstColumn="1" w:firstRowLastColumn="0" w:lastRowFirstColumn="0" w:lastRowLastColumn="0"/>
              <w:rPr>
                <w:rFonts w:ascii="等线" w:eastAsia="等线" w:hAnsi="等线" w:cs="宋体"/>
                <w:b w:val="0"/>
                <w:bCs w:val="0"/>
                <w:color w:val="000000"/>
                <w:sz w:val="22"/>
                <w:szCs w:val="22"/>
              </w:rPr>
            </w:pPr>
            <w:r w:rsidRPr="007E5C45">
              <w:rPr>
                <w:rFonts w:ascii="等线" w:eastAsia="等线" w:hAnsi="等线" w:cs="宋体" w:hint="eastAsia"/>
                <w:b w:val="0"/>
                <w:bCs w:val="0"/>
                <w:color w:val="000000"/>
                <w:sz w:val="22"/>
                <w:szCs w:val="22"/>
              </w:rPr>
              <w:t>姓名</w:t>
            </w:r>
          </w:p>
        </w:tc>
        <w:tc>
          <w:tcPr>
            <w:tcW w:w="1350" w:type="dxa"/>
            <w:noWrap/>
            <w:tcPrChange w:id="64" w:author="Yuyan Chen" w:date="2016-04-23T21:15:00Z">
              <w:tcPr>
                <w:tcW w:w="1350" w:type="dxa"/>
                <w:noWrap/>
              </w:tcPr>
            </w:tcPrChange>
          </w:tcPr>
          <w:p w14:paraId="246E886A" w14:textId="77777777" w:rsidR="00E828BD" w:rsidRPr="007E5C45" w:rsidRDefault="00E828BD" w:rsidP="004B5FE3">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bCs w:val="0"/>
                <w:color w:val="000000"/>
                <w:sz w:val="22"/>
                <w:szCs w:val="22"/>
              </w:rPr>
            </w:pPr>
            <w:r w:rsidRPr="007E5C45">
              <w:rPr>
                <w:rFonts w:ascii="等线" w:eastAsia="等线" w:hAnsi="等线" w:cs="宋体" w:hint="eastAsia"/>
                <w:b w:val="0"/>
                <w:bCs w:val="0"/>
                <w:color w:val="000000"/>
                <w:sz w:val="22"/>
                <w:szCs w:val="22"/>
              </w:rPr>
              <w:t>院系</w:t>
            </w:r>
          </w:p>
        </w:tc>
        <w:tc>
          <w:tcPr>
            <w:tcW w:w="3154" w:type="dxa"/>
            <w:tcPrChange w:id="65" w:author="Yuyan Chen" w:date="2016-04-23T21:15:00Z">
              <w:tcPr>
                <w:tcW w:w="1866" w:type="dxa"/>
              </w:tcPr>
            </w:tcPrChange>
          </w:tcPr>
          <w:p w14:paraId="3F741FED" w14:textId="77777777" w:rsidR="00E828BD" w:rsidRPr="007E5C45" w:rsidRDefault="00E828BD" w:rsidP="004B5FE3">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b w:val="0"/>
                <w:bCs w:val="0"/>
                <w:color w:val="000000"/>
                <w:sz w:val="22"/>
                <w:szCs w:val="22"/>
              </w:rPr>
            </w:pPr>
            <w:r w:rsidRPr="007E5C45">
              <w:rPr>
                <w:rFonts w:ascii="等线" w:eastAsia="等线" w:hAnsi="等线" w:cs="宋体" w:hint="eastAsia"/>
                <w:b w:val="0"/>
                <w:bCs w:val="0"/>
                <w:color w:val="000000"/>
                <w:sz w:val="22"/>
                <w:szCs w:val="22"/>
              </w:rPr>
              <w:t>学号</w:t>
            </w:r>
          </w:p>
        </w:tc>
      </w:tr>
      <w:tr w:rsidR="00E828BD" w:rsidRPr="007E5C45" w14:paraId="047F8BEC" w14:textId="77777777" w:rsidTr="00E67298">
        <w:trPr>
          <w:cnfStyle w:val="000000100000" w:firstRow="0" w:lastRow="0" w:firstColumn="0" w:lastColumn="0" w:oddVBand="0" w:evenVBand="0" w:oddHBand="1" w:evenHBand="0" w:firstRowFirstColumn="0" w:firstRowLastColumn="0" w:lastRowFirstColumn="0" w:lastRowLastColumn="0"/>
          <w:trHeight w:val="280"/>
          <w:jc w:val="center"/>
          <w:trPrChange w:id="66" w:author="Yuyan Chen" w:date="2016-04-23T21:15:00Z">
            <w:trPr>
              <w:trHeight w:val="280"/>
              <w:jc w:val="center"/>
            </w:trPr>
          </w:trPrChange>
        </w:trPr>
        <w:tc>
          <w:tcPr>
            <w:cnfStyle w:val="001000000000" w:firstRow="0" w:lastRow="0" w:firstColumn="1" w:lastColumn="0" w:oddVBand="0" w:evenVBand="0" w:oddHBand="0" w:evenHBand="0" w:firstRowFirstColumn="0" w:firstRowLastColumn="0" w:lastRowFirstColumn="0" w:lastRowLastColumn="0"/>
            <w:tcW w:w="1440" w:type="dxa"/>
            <w:noWrap/>
            <w:hideMark/>
            <w:tcPrChange w:id="67" w:author="Yuyan Chen" w:date="2016-04-23T21:15:00Z">
              <w:tcPr>
                <w:tcW w:w="1440" w:type="dxa"/>
                <w:noWrap/>
                <w:hideMark/>
              </w:tcPr>
            </w:tcPrChange>
          </w:tcPr>
          <w:p w14:paraId="58076434" w14:textId="77777777" w:rsidR="00E828BD" w:rsidRPr="007E5C45" w:rsidRDefault="00E828BD" w:rsidP="004B5FE3">
            <w:pPr>
              <w:cnfStyle w:val="001000100000" w:firstRow="0" w:lastRow="0" w:firstColumn="1" w:lastColumn="0" w:oddVBand="0" w:evenVBand="0" w:oddHBand="1" w:evenHBand="0" w:firstRowFirstColumn="0" w:firstRowLastColumn="0" w:lastRowFirstColumn="0" w:lastRowLastColumn="0"/>
              <w:rPr>
                <w:rFonts w:ascii="等线" w:eastAsia="等线" w:hAnsi="等线" w:cs="宋体"/>
                <w:b w:val="0"/>
                <w:bCs w:val="0"/>
                <w:color w:val="000000"/>
                <w:sz w:val="22"/>
                <w:szCs w:val="22"/>
              </w:rPr>
            </w:pPr>
            <w:r w:rsidRPr="007E5C45">
              <w:rPr>
                <w:rFonts w:ascii="等线" w:eastAsia="等线" w:hAnsi="等线" w:cs="宋体" w:hint="eastAsia"/>
                <w:b w:val="0"/>
                <w:bCs w:val="0"/>
                <w:color w:val="000000"/>
                <w:sz w:val="22"/>
                <w:szCs w:val="22"/>
              </w:rPr>
              <w:t>温凯</w:t>
            </w:r>
          </w:p>
        </w:tc>
        <w:tc>
          <w:tcPr>
            <w:tcW w:w="1350" w:type="dxa"/>
            <w:noWrap/>
            <w:hideMark/>
            <w:tcPrChange w:id="68" w:author="Yuyan Chen" w:date="2016-04-23T21:15:00Z">
              <w:tcPr>
                <w:tcW w:w="1350" w:type="dxa"/>
                <w:noWrap/>
                <w:hideMark/>
              </w:tcPr>
            </w:tcPrChange>
          </w:tcPr>
          <w:p w14:paraId="2E9BFD60"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22"/>
                <w:szCs w:val="22"/>
              </w:rPr>
            </w:pPr>
            <w:r w:rsidRPr="007E5C45">
              <w:rPr>
                <w:rFonts w:ascii="等线" w:eastAsia="等线" w:hAnsi="等线" w:cs="宋体" w:hint="eastAsia"/>
                <w:color w:val="000000"/>
                <w:sz w:val="22"/>
                <w:szCs w:val="22"/>
              </w:rPr>
              <w:t>心理</w:t>
            </w:r>
          </w:p>
        </w:tc>
        <w:tc>
          <w:tcPr>
            <w:tcW w:w="3154" w:type="dxa"/>
            <w:tcPrChange w:id="69" w:author="Yuyan Chen" w:date="2016-04-23T21:15:00Z">
              <w:tcPr>
                <w:tcW w:w="1866" w:type="dxa"/>
              </w:tcPr>
            </w:tcPrChange>
          </w:tcPr>
          <w:p w14:paraId="31542797"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22"/>
                <w:szCs w:val="22"/>
              </w:rPr>
            </w:pPr>
            <w:r w:rsidRPr="007E5C45">
              <w:rPr>
                <w:rFonts w:ascii="等线" w:eastAsia="等线" w:hAnsi="等线" w:cs="宋体"/>
                <w:color w:val="000000"/>
                <w:sz w:val="22"/>
                <w:szCs w:val="22"/>
              </w:rPr>
              <w:t>1300063704</w:t>
            </w:r>
          </w:p>
        </w:tc>
      </w:tr>
      <w:tr w:rsidR="00E67298" w:rsidRPr="007E5C45" w14:paraId="7F53CC15" w14:textId="77777777" w:rsidTr="00E67298">
        <w:trPr>
          <w:trHeight w:val="280"/>
          <w:jc w:val="center"/>
          <w:trPrChange w:id="70" w:author="Yuyan Chen" w:date="2016-04-23T21:15:00Z">
            <w:trPr>
              <w:trHeight w:val="280"/>
              <w:jc w:val="center"/>
            </w:trPr>
          </w:trPrChange>
        </w:trPr>
        <w:tc>
          <w:tcPr>
            <w:cnfStyle w:val="001000000000" w:firstRow="0" w:lastRow="0" w:firstColumn="1" w:lastColumn="0" w:oddVBand="0" w:evenVBand="0" w:oddHBand="0" w:evenHBand="0" w:firstRowFirstColumn="0" w:firstRowLastColumn="0" w:lastRowFirstColumn="0" w:lastRowLastColumn="0"/>
            <w:tcW w:w="1440" w:type="dxa"/>
            <w:noWrap/>
            <w:hideMark/>
            <w:tcPrChange w:id="71" w:author="Yuyan Chen" w:date="2016-04-23T21:15:00Z">
              <w:tcPr>
                <w:tcW w:w="1440" w:type="dxa"/>
                <w:noWrap/>
                <w:hideMark/>
              </w:tcPr>
            </w:tcPrChange>
          </w:tcPr>
          <w:p w14:paraId="2C279BD3" w14:textId="59647E5A" w:rsidR="00E67298" w:rsidRPr="007E5C45" w:rsidRDefault="00E67298" w:rsidP="004B5FE3">
            <w:pPr>
              <w:rPr>
                <w:rFonts w:ascii="等线" w:eastAsia="等线" w:hAnsi="等线" w:cs="宋体"/>
                <w:b w:val="0"/>
                <w:bCs w:val="0"/>
                <w:color w:val="000000"/>
                <w:sz w:val="22"/>
                <w:szCs w:val="22"/>
              </w:rPr>
            </w:pPr>
            <w:proofErr w:type="gramStart"/>
            <w:ins w:id="72" w:author="Yuyan Chen" w:date="2016-04-23T21:15:00Z">
              <w:r w:rsidRPr="007E5C45">
                <w:rPr>
                  <w:rFonts w:ascii="等线" w:eastAsia="等线" w:hAnsi="等线" w:cs="宋体" w:hint="eastAsia"/>
                  <w:b w:val="0"/>
                  <w:bCs w:val="0"/>
                  <w:color w:val="000000"/>
                  <w:sz w:val="22"/>
                  <w:szCs w:val="22"/>
                </w:rPr>
                <w:lastRenderedPageBreak/>
                <w:t>孙唯童</w:t>
              </w:r>
            </w:ins>
            <w:proofErr w:type="gramEnd"/>
            <w:del w:id="73" w:author="Yuyan Chen" w:date="2016-04-23T21:15:00Z">
              <w:r w:rsidRPr="007E5C45" w:rsidDel="00250E42">
                <w:rPr>
                  <w:rFonts w:ascii="等线" w:eastAsia="等线" w:hAnsi="等线" w:cs="宋体" w:hint="eastAsia"/>
                  <w:b w:val="0"/>
                  <w:bCs w:val="0"/>
                  <w:color w:val="000000"/>
                  <w:sz w:val="22"/>
                  <w:szCs w:val="22"/>
                </w:rPr>
                <w:delText>张成九</w:delText>
              </w:r>
            </w:del>
          </w:p>
        </w:tc>
        <w:tc>
          <w:tcPr>
            <w:tcW w:w="1350" w:type="dxa"/>
            <w:noWrap/>
            <w:hideMark/>
            <w:tcPrChange w:id="74" w:author="Yuyan Chen" w:date="2016-04-23T21:15:00Z">
              <w:tcPr>
                <w:tcW w:w="1350" w:type="dxa"/>
                <w:noWrap/>
                <w:hideMark/>
              </w:tcPr>
            </w:tcPrChange>
          </w:tcPr>
          <w:p w14:paraId="0691C53F" w14:textId="3F0A6973" w:rsidR="00E67298" w:rsidRPr="007E5C45" w:rsidRDefault="00E67298" w:rsidP="004B5FE3">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ins w:id="75" w:author="Yuyan Chen" w:date="2016-04-23T21:15:00Z">
              <w:r w:rsidRPr="007E5C45">
                <w:rPr>
                  <w:rFonts w:ascii="等线" w:eastAsia="等线" w:hAnsi="等线" w:cs="宋体" w:hint="eastAsia"/>
                  <w:color w:val="000000"/>
                  <w:sz w:val="22"/>
                  <w:szCs w:val="22"/>
                </w:rPr>
                <w:t>地空</w:t>
              </w:r>
            </w:ins>
            <w:del w:id="76" w:author="Yuyan Chen" w:date="2016-04-23T21:15:00Z">
              <w:r w:rsidRPr="007E5C45" w:rsidDel="00250E42">
                <w:rPr>
                  <w:rFonts w:ascii="等线" w:eastAsia="等线" w:hAnsi="等线" w:cs="宋体" w:hint="eastAsia"/>
                  <w:color w:val="000000"/>
                  <w:sz w:val="22"/>
                  <w:szCs w:val="22"/>
                </w:rPr>
                <w:delText>工学</w:delText>
              </w:r>
            </w:del>
          </w:p>
        </w:tc>
        <w:tc>
          <w:tcPr>
            <w:tcW w:w="3154" w:type="dxa"/>
            <w:tcPrChange w:id="77" w:author="Yuyan Chen" w:date="2016-04-23T21:15:00Z">
              <w:tcPr>
                <w:tcW w:w="1866" w:type="dxa"/>
              </w:tcPr>
            </w:tcPrChange>
          </w:tcPr>
          <w:p w14:paraId="2148C254" w14:textId="73B8FBDC" w:rsidR="00E67298" w:rsidRPr="007E5C45" w:rsidRDefault="00E67298" w:rsidP="004B5FE3">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ins w:id="78" w:author="Yuyan Chen" w:date="2016-04-23T21:15:00Z">
              <w:r>
                <w:rPr>
                  <w:rFonts w:ascii="等线" w:eastAsia="等线" w:hAnsi="等线" w:cs="宋体"/>
                  <w:color w:val="000000"/>
                  <w:sz w:val="22"/>
                  <w:szCs w:val="22"/>
                </w:rPr>
                <w:t>1200012617</w:t>
              </w:r>
            </w:ins>
            <w:del w:id="79" w:author="Yuyan Chen" w:date="2016-04-23T21:15:00Z">
              <w:r w:rsidDel="00250E42">
                <w:rPr>
                  <w:rFonts w:ascii="等线" w:eastAsia="等线" w:hAnsi="等线" w:cs="宋体"/>
                  <w:color w:val="000000"/>
                  <w:sz w:val="22"/>
                  <w:szCs w:val="22"/>
                </w:rPr>
                <w:delText>1200016904</w:delText>
              </w:r>
            </w:del>
          </w:p>
        </w:tc>
      </w:tr>
      <w:tr w:rsidR="00E67298" w:rsidRPr="007E5C45" w14:paraId="3EBA32B3" w14:textId="77777777" w:rsidTr="00E67298">
        <w:trPr>
          <w:cnfStyle w:val="000000100000" w:firstRow="0" w:lastRow="0" w:firstColumn="0" w:lastColumn="0" w:oddVBand="0" w:evenVBand="0" w:oddHBand="1" w:evenHBand="0" w:firstRowFirstColumn="0" w:firstRowLastColumn="0" w:lastRowFirstColumn="0" w:lastRowLastColumn="0"/>
          <w:trHeight w:val="280"/>
          <w:jc w:val="center"/>
          <w:trPrChange w:id="80" w:author="Yuyan Chen" w:date="2016-04-23T21:15:00Z">
            <w:trPr>
              <w:trHeight w:val="280"/>
              <w:jc w:val="center"/>
            </w:trPr>
          </w:trPrChange>
        </w:trPr>
        <w:tc>
          <w:tcPr>
            <w:cnfStyle w:val="001000000000" w:firstRow="0" w:lastRow="0" w:firstColumn="1" w:lastColumn="0" w:oddVBand="0" w:evenVBand="0" w:oddHBand="0" w:evenHBand="0" w:firstRowFirstColumn="0" w:firstRowLastColumn="0" w:lastRowFirstColumn="0" w:lastRowLastColumn="0"/>
            <w:tcW w:w="1440" w:type="dxa"/>
            <w:noWrap/>
            <w:hideMark/>
            <w:tcPrChange w:id="81" w:author="Yuyan Chen" w:date="2016-04-23T21:15:00Z">
              <w:tcPr>
                <w:tcW w:w="1440" w:type="dxa"/>
                <w:noWrap/>
                <w:hideMark/>
              </w:tcPr>
            </w:tcPrChange>
          </w:tcPr>
          <w:p w14:paraId="4CC92AFA" w14:textId="7C833203" w:rsidR="00E67298" w:rsidRPr="007E5C45" w:rsidRDefault="00E67298" w:rsidP="004B5FE3">
            <w:pPr>
              <w:cnfStyle w:val="001000100000" w:firstRow="0" w:lastRow="0" w:firstColumn="1" w:lastColumn="0" w:oddVBand="0" w:evenVBand="0" w:oddHBand="1" w:evenHBand="0" w:firstRowFirstColumn="0" w:firstRowLastColumn="0" w:lastRowFirstColumn="0" w:lastRowLastColumn="0"/>
              <w:rPr>
                <w:rFonts w:ascii="等线" w:eastAsia="等线" w:hAnsi="等线" w:cs="宋体"/>
                <w:b w:val="0"/>
                <w:bCs w:val="0"/>
                <w:color w:val="000000"/>
                <w:sz w:val="22"/>
                <w:szCs w:val="22"/>
              </w:rPr>
            </w:pPr>
            <w:ins w:id="82" w:author="Yuyan Chen" w:date="2016-04-23T21:15:00Z">
              <w:r w:rsidRPr="007E5C45">
                <w:rPr>
                  <w:rFonts w:ascii="等线" w:eastAsia="等线" w:hAnsi="等线" w:cs="宋体" w:hint="eastAsia"/>
                  <w:b w:val="0"/>
                  <w:bCs w:val="0"/>
                  <w:color w:val="000000"/>
                  <w:sz w:val="22"/>
                  <w:szCs w:val="22"/>
                </w:rPr>
                <w:t>陈语嫣</w:t>
              </w:r>
            </w:ins>
            <w:del w:id="83" w:author="Yuyan Chen" w:date="2016-04-23T21:15:00Z">
              <w:r w:rsidRPr="007E5C45" w:rsidDel="00250E42">
                <w:rPr>
                  <w:rFonts w:ascii="等线" w:eastAsia="等线" w:hAnsi="等线" w:cs="宋体" w:hint="eastAsia"/>
                  <w:b w:val="0"/>
                  <w:bCs w:val="0"/>
                  <w:color w:val="000000"/>
                  <w:sz w:val="22"/>
                  <w:szCs w:val="22"/>
                </w:rPr>
                <w:delText>孙唯童</w:delText>
              </w:r>
            </w:del>
          </w:p>
        </w:tc>
        <w:tc>
          <w:tcPr>
            <w:tcW w:w="1350" w:type="dxa"/>
            <w:noWrap/>
            <w:hideMark/>
            <w:tcPrChange w:id="84" w:author="Yuyan Chen" w:date="2016-04-23T21:15:00Z">
              <w:tcPr>
                <w:tcW w:w="1350" w:type="dxa"/>
                <w:noWrap/>
                <w:hideMark/>
              </w:tcPr>
            </w:tcPrChange>
          </w:tcPr>
          <w:p w14:paraId="5C82A1A5" w14:textId="599787D3" w:rsidR="00E67298" w:rsidRPr="007E5C45" w:rsidRDefault="00E67298" w:rsidP="004B5FE3">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22"/>
                <w:szCs w:val="22"/>
              </w:rPr>
            </w:pPr>
            <w:ins w:id="85" w:author="Yuyan Chen" w:date="2016-04-23T21:15:00Z">
              <w:r w:rsidRPr="007E5C45">
                <w:rPr>
                  <w:rFonts w:ascii="等线" w:eastAsia="等线" w:hAnsi="等线" w:cs="宋体" w:hint="eastAsia"/>
                  <w:color w:val="000000"/>
                  <w:sz w:val="22"/>
                  <w:szCs w:val="22"/>
                </w:rPr>
                <w:t>心理</w:t>
              </w:r>
            </w:ins>
            <w:del w:id="86" w:author="Yuyan Chen" w:date="2016-04-23T21:15:00Z">
              <w:r w:rsidRPr="007E5C45" w:rsidDel="00250E42">
                <w:rPr>
                  <w:rFonts w:ascii="等线" w:eastAsia="等线" w:hAnsi="等线" w:cs="宋体" w:hint="eastAsia"/>
                  <w:color w:val="000000"/>
                  <w:sz w:val="22"/>
                  <w:szCs w:val="22"/>
                </w:rPr>
                <w:delText>地空</w:delText>
              </w:r>
            </w:del>
          </w:p>
        </w:tc>
        <w:tc>
          <w:tcPr>
            <w:tcW w:w="3154" w:type="dxa"/>
            <w:tcPrChange w:id="87" w:author="Yuyan Chen" w:date="2016-04-23T21:15:00Z">
              <w:tcPr>
                <w:tcW w:w="1866" w:type="dxa"/>
              </w:tcPr>
            </w:tcPrChange>
          </w:tcPr>
          <w:p w14:paraId="1A801534" w14:textId="04E35D21" w:rsidR="00E67298" w:rsidRPr="007E5C45" w:rsidRDefault="00E67298" w:rsidP="004B5FE3">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22"/>
                <w:szCs w:val="22"/>
              </w:rPr>
            </w:pPr>
            <w:ins w:id="88" w:author="Yuyan Chen" w:date="2016-04-23T21:15:00Z">
              <w:r>
                <w:rPr>
                  <w:rFonts w:ascii="等线" w:eastAsia="等线" w:hAnsi="等线" w:cs="宋体"/>
                  <w:color w:val="000000"/>
                  <w:sz w:val="22"/>
                  <w:szCs w:val="22"/>
                </w:rPr>
                <w:t>1300013719</w:t>
              </w:r>
            </w:ins>
            <w:del w:id="89" w:author="Yuyan Chen" w:date="2016-04-23T21:15:00Z">
              <w:r w:rsidDel="00250E42">
                <w:rPr>
                  <w:rFonts w:ascii="等线" w:eastAsia="等线" w:hAnsi="等线" w:cs="宋体"/>
                  <w:color w:val="000000"/>
                  <w:sz w:val="22"/>
                  <w:szCs w:val="22"/>
                </w:rPr>
                <w:delText>1200012617</w:delText>
              </w:r>
            </w:del>
          </w:p>
        </w:tc>
      </w:tr>
      <w:tr w:rsidR="00E67298" w:rsidRPr="007E5C45" w:rsidDel="00E67298" w14:paraId="51BFC9A4" w14:textId="1996A3E1" w:rsidTr="00E67298">
        <w:trPr>
          <w:trHeight w:val="280"/>
          <w:jc w:val="center"/>
          <w:del w:id="90" w:author="Yuyan Chen" w:date="2016-04-23T21:15:00Z"/>
          <w:trPrChange w:id="91" w:author="Yuyan Chen" w:date="2016-04-23T21:15:00Z">
            <w:trPr>
              <w:trHeight w:val="280"/>
              <w:jc w:val="center"/>
            </w:trPr>
          </w:trPrChange>
        </w:trPr>
        <w:tc>
          <w:tcPr>
            <w:cnfStyle w:val="001000000000" w:firstRow="0" w:lastRow="0" w:firstColumn="1" w:lastColumn="0" w:oddVBand="0" w:evenVBand="0" w:oddHBand="0" w:evenHBand="0" w:firstRowFirstColumn="0" w:firstRowLastColumn="0" w:lastRowFirstColumn="0" w:lastRowLastColumn="0"/>
            <w:tcW w:w="1440" w:type="dxa"/>
            <w:noWrap/>
            <w:hideMark/>
            <w:tcPrChange w:id="92" w:author="Yuyan Chen" w:date="2016-04-23T21:15:00Z">
              <w:tcPr>
                <w:tcW w:w="1440" w:type="dxa"/>
                <w:noWrap/>
                <w:hideMark/>
              </w:tcPr>
            </w:tcPrChange>
          </w:tcPr>
          <w:p w14:paraId="0837C975" w14:textId="6BD70E94" w:rsidR="00E67298" w:rsidRPr="007E5C45" w:rsidDel="00E67298" w:rsidRDefault="00E67298" w:rsidP="004B5FE3">
            <w:pPr>
              <w:rPr>
                <w:del w:id="93" w:author="Yuyan Chen" w:date="2016-04-23T21:15:00Z"/>
                <w:rFonts w:ascii="等线" w:eastAsia="等线" w:hAnsi="等线" w:cs="宋体"/>
                <w:b w:val="0"/>
                <w:bCs w:val="0"/>
                <w:color w:val="000000"/>
                <w:sz w:val="22"/>
                <w:szCs w:val="22"/>
              </w:rPr>
            </w:pPr>
            <w:del w:id="94" w:author="Yuyan Chen" w:date="2016-04-23T21:15:00Z">
              <w:r w:rsidRPr="007E5C45" w:rsidDel="00250E42">
                <w:rPr>
                  <w:rFonts w:ascii="等线" w:eastAsia="等线" w:hAnsi="等线" w:cs="宋体" w:hint="eastAsia"/>
                  <w:b w:val="0"/>
                  <w:bCs w:val="0"/>
                  <w:color w:val="000000"/>
                  <w:sz w:val="22"/>
                  <w:szCs w:val="22"/>
                </w:rPr>
                <w:delText>陈语嫣</w:delText>
              </w:r>
            </w:del>
          </w:p>
        </w:tc>
        <w:tc>
          <w:tcPr>
            <w:tcW w:w="1350" w:type="dxa"/>
            <w:noWrap/>
            <w:hideMark/>
            <w:tcPrChange w:id="95" w:author="Yuyan Chen" w:date="2016-04-23T21:15:00Z">
              <w:tcPr>
                <w:tcW w:w="1350" w:type="dxa"/>
                <w:noWrap/>
                <w:hideMark/>
              </w:tcPr>
            </w:tcPrChange>
          </w:tcPr>
          <w:p w14:paraId="5F384B78" w14:textId="1147C4BF" w:rsidR="00E67298" w:rsidRPr="007E5C45" w:rsidDel="00E67298" w:rsidRDefault="00E67298" w:rsidP="004B5FE3">
            <w:pPr>
              <w:jc w:val="center"/>
              <w:cnfStyle w:val="000000000000" w:firstRow="0" w:lastRow="0" w:firstColumn="0" w:lastColumn="0" w:oddVBand="0" w:evenVBand="0" w:oddHBand="0" w:evenHBand="0" w:firstRowFirstColumn="0" w:firstRowLastColumn="0" w:lastRowFirstColumn="0" w:lastRowLastColumn="0"/>
              <w:rPr>
                <w:del w:id="96" w:author="Yuyan Chen" w:date="2016-04-23T21:15:00Z"/>
                <w:rFonts w:ascii="等线" w:eastAsia="等线" w:hAnsi="等线" w:cs="宋体"/>
                <w:color w:val="000000"/>
                <w:sz w:val="22"/>
                <w:szCs w:val="22"/>
              </w:rPr>
            </w:pPr>
            <w:del w:id="97" w:author="Yuyan Chen" w:date="2016-04-23T21:15:00Z">
              <w:r w:rsidRPr="007E5C45" w:rsidDel="00250E42">
                <w:rPr>
                  <w:rFonts w:ascii="等线" w:eastAsia="等线" w:hAnsi="等线" w:cs="宋体" w:hint="eastAsia"/>
                  <w:color w:val="000000"/>
                  <w:sz w:val="22"/>
                  <w:szCs w:val="22"/>
                </w:rPr>
                <w:delText>心理</w:delText>
              </w:r>
            </w:del>
          </w:p>
        </w:tc>
        <w:tc>
          <w:tcPr>
            <w:tcW w:w="3154" w:type="dxa"/>
            <w:tcPrChange w:id="98" w:author="Yuyan Chen" w:date="2016-04-23T21:15:00Z">
              <w:tcPr>
                <w:tcW w:w="1866" w:type="dxa"/>
              </w:tcPr>
            </w:tcPrChange>
          </w:tcPr>
          <w:p w14:paraId="0DB41CC1" w14:textId="63F3C342" w:rsidR="00E67298" w:rsidRPr="007E5C45" w:rsidDel="00E67298" w:rsidRDefault="00E67298" w:rsidP="004B5FE3">
            <w:pPr>
              <w:jc w:val="center"/>
              <w:cnfStyle w:val="000000000000" w:firstRow="0" w:lastRow="0" w:firstColumn="0" w:lastColumn="0" w:oddVBand="0" w:evenVBand="0" w:oddHBand="0" w:evenHBand="0" w:firstRowFirstColumn="0" w:firstRowLastColumn="0" w:lastRowFirstColumn="0" w:lastRowLastColumn="0"/>
              <w:rPr>
                <w:del w:id="99" w:author="Yuyan Chen" w:date="2016-04-23T21:15:00Z"/>
                <w:rFonts w:ascii="等线" w:eastAsia="等线" w:hAnsi="等线" w:cs="宋体"/>
                <w:color w:val="000000"/>
                <w:sz w:val="22"/>
                <w:szCs w:val="22"/>
              </w:rPr>
            </w:pPr>
            <w:del w:id="100" w:author="Yuyan Chen" w:date="2016-04-23T21:15:00Z">
              <w:r w:rsidDel="00250E42">
                <w:rPr>
                  <w:rFonts w:ascii="等线" w:eastAsia="等线" w:hAnsi="等线" w:cs="宋体"/>
                  <w:color w:val="000000"/>
                  <w:sz w:val="22"/>
                  <w:szCs w:val="22"/>
                </w:rPr>
                <w:delText>1300013719</w:delText>
              </w:r>
            </w:del>
          </w:p>
        </w:tc>
      </w:tr>
      <w:tr w:rsidR="00E67298" w:rsidRPr="007E5C45" w:rsidDel="00E67298" w14:paraId="42DD6662" w14:textId="70CA0925" w:rsidTr="00E67298">
        <w:trPr>
          <w:cnfStyle w:val="000000100000" w:firstRow="0" w:lastRow="0" w:firstColumn="0" w:lastColumn="0" w:oddVBand="0" w:evenVBand="0" w:oddHBand="1" w:evenHBand="0" w:firstRowFirstColumn="0" w:firstRowLastColumn="0" w:lastRowFirstColumn="0" w:lastRowLastColumn="0"/>
          <w:trHeight w:val="280"/>
          <w:jc w:val="center"/>
          <w:del w:id="101" w:author="Yuyan Chen" w:date="2016-04-23T21:15:00Z"/>
          <w:trPrChange w:id="102" w:author="Yuyan Chen" w:date="2016-04-23T21:15:00Z">
            <w:trPr>
              <w:trHeight w:val="280"/>
              <w:jc w:val="center"/>
            </w:trPr>
          </w:trPrChange>
        </w:trPr>
        <w:tc>
          <w:tcPr>
            <w:cnfStyle w:val="001000000000" w:firstRow="0" w:lastRow="0" w:firstColumn="1" w:lastColumn="0" w:oddVBand="0" w:evenVBand="0" w:oddHBand="0" w:evenHBand="0" w:firstRowFirstColumn="0" w:firstRowLastColumn="0" w:lastRowFirstColumn="0" w:lastRowLastColumn="0"/>
            <w:tcW w:w="1440" w:type="dxa"/>
            <w:noWrap/>
            <w:tcPrChange w:id="103" w:author="Yuyan Chen" w:date="2016-04-23T21:15:00Z">
              <w:tcPr>
                <w:tcW w:w="1440" w:type="dxa"/>
                <w:noWrap/>
              </w:tcPr>
            </w:tcPrChange>
          </w:tcPr>
          <w:p w14:paraId="45A774E4" w14:textId="3046A5BC" w:rsidR="00E67298" w:rsidRPr="007E5C45" w:rsidDel="00E67298" w:rsidRDefault="00E67298" w:rsidP="004B5FE3">
            <w:pPr>
              <w:cnfStyle w:val="001000100000" w:firstRow="0" w:lastRow="0" w:firstColumn="1" w:lastColumn="0" w:oddVBand="0" w:evenVBand="0" w:oddHBand="1" w:evenHBand="0" w:firstRowFirstColumn="0" w:firstRowLastColumn="0" w:lastRowFirstColumn="0" w:lastRowLastColumn="0"/>
              <w:rPr>
                <w:del w:id="104" w:author="Yuyan Chen" w:date="2016-04-23T21:15:00Z"/>
                <w:rFonts w:ascii="等线" w:eastAsia="等线" w:hAnsi="等线" w:cs="宋体"/>
                <w:b w:val="0"/>
                <w:bCs w:val="0"/>
                <w:color w:val="000000"/>
                <w:sz w:val="22"/>
                <w:szCs w:val="22"/>
              </w:rPr>
            </w:pPr>
            <w:del w:id="105" w:author="Yuyan Chen" w:date="2016-04-23T21:15:00Z">
              <w:r w:rsidRPr="007E5C45" w:rsidDel="00D5398B">
                <w:rPr>
                  <w:rFonts w:ascii="等线" w:eastAsia="等线" w:hAnsi="等线" w:cs="宋体" w:hint="eastAsia"/>
                  <w:b w:val="0"/>
                  <w:bCs w:val="0"/>
                  <w:color w:val="000000"/>
                  <w:sz w:val="22"/>
                  <w:szCs w:val="22"/>
                </w:rPr>
                <w:delText>曹睿枭</w:delText>
              </w:r>
            </w:del>
          </w:p>
        </w:tc>
        <w:tc>
          <w:tcPr>
            <w:tcW w:w="1350" w:type="dxa"/>
            <w:noWrap/>
            <w:tcPrChange w:id="106" w:author="Yuyan Chen" w:date="2016-04-23T21:15:00Z">
              <w:tcPr>
                <w:tcW w:w="1350" w:type="dxa"/>
                <w:noWrap/>
              </w:tcPr>
            </w:tcPrChange>
          </w:tcPr>
          <w:p w14:paraId="443C2046" w14:textId="2150EE5F" w:rsidR="00E67298" w:rsidRPr="007E5C45" w:rsidDel="00E67298" w:rsidRDefault="00E67298" w:rsidP="004B5FE3">
            <w:pPr>
              <w:jc w:val="center"/>
              <w:cnfStyle w:val="000000100000" w:firstRow="0" w:lastRow="0" w:firstColumn="0" w:lastColumn="0" w:oddVBand="0" w:evenVBand="0" w:oddHBand="1" w:evenHBand="0" w:firstRowFirstColumn="0" w:firstRowLastColumn="0" w:lastRowFirstColumn="0" w:lastRowLastColumn="0"/>
              <w:rPr>
                <w:del w:id="107" w:author="Yuyan Chen" w:date="2016-04-23T21:15:00Z"/>
                <w:rFonts w:ascii="等线" w:eastAsia="等线" w:hAnsi="等线" w:cs="宋体"/>
                <w:color w:val="000000"/>
                <w:sz w:val="22"/>
                <w:szCs w:val="22"/>
              </w:rPr>
            </w:pPr>
            <w:del w:id="108" w:author="Yuyan Chen" w:date="2016-04-23T21:15:00Z">
              <w:r w:rsidRPr="007E5C45" w:rsidDel="00D5398B">
                <w:rPr>
                  <w:rFonts w:ascii="等线" w:eastAsia="等线" w:hAnsi="等线" w:cs="宋体" w:hint="eastAsia"/>
                  <w:color w:val="000000"/>
                  <w:sz w:val="22"/>
                  <w:szCs w:val="22"/>
                </w:rPr>
                <w:delText>物理</w:delText>
              </w:r>
            </w:del>
          </w:p>
        </w:tc>
        <w:tc>
          <w:tcPr>
            <w:tcW w:w="3154" w:type="dxa"/>
            <w:tcPrChange w:id="109" w:author="Yuyan Chen" w:date="2016-04-23T21:15:00Z">
              <w:tcPr>
                <w:tcW w:w="1866" w:type="dxa"/>
              </w:tcPr>
            </w:tcPrChange>
          </w:tcPr>
          <w:p w14:paraId="51AF0847" w14:textId="38D57A85" w:rsidR="00E67298" w:rsidRPr="007E5C45" w:rsidDel="00E67298" w:rsidRDefault="00E67298" w:rsidP="004B5FE3">
            <w:pPr>
              <w:jc w:val="center"/>
              <w:cnfStyle w:val="000000100000" w:firstRow="0" w:lastRow="0" w:firstColumn="0" w:lastColumn="0" w:oddVBand="0" w:evenVBand="0" w:oddHBand="1" w:evenHBand="0" w:firstRowFirstColumn="0" w:firstRowLastColumn="0" w:lastRowFirstColumn="0" w:lastRowLastColumn="0"/>
              <w:rPr>
                <w:del w:id="110" w:author="Yuyan Chen" w:date="2016-04-23T21:15:00Z"/>
                <w:rFonts w:ascii="等线" w:eastAsia="等线" w:hAnsi="等线" w:cs="宋体"/>
                <w:color w:val="000000"/>
                <w:sz w:val="22"/>
                <w:szCs w:val="22"/>
              </w:rPr>
            </w:pPr>
            <w:del w:id="111" w:author="Yuyan Chen" w:date="2016-04-23T21:15:00Z">
              <w:r w:rsidDel="00D5398B">
                <w:rPr>
                  <w:rFonts w:ascii="等线" w:eastAsia="等线" w:hAnsi="等线" w:cs="宋体"/>
                  <w:color w:val="000000"/>
                  <w:sz w:val="22"/>
                  <w:szCs w:val="22"/>
                </w:rPr>
                <w:delText>1400011465</w:delText>
              </w:r>
            </w:del>
          </w:p>
        </w:tc>
      </w:tr>
    </w:tbl>
    <w:p w14:paraId="42AD883B" w14:textId="77777777" w:rsidR="00E828BD" w:rsidRDefault="00E828BD" w:rsidP="00E828BD"/>
    <w:p w14:paraId="165015FB" w14:textId="1CAFD7A2" w:rsidR="00E828BD" w:rsidRDefault="00E828BD" w:rsidP="00E828BD">
      <w:pPr>
        <w:pStyle w:val="2"/>
      </w:pPr>
      <w:bookmarkStart w:id="112" w:name="_Toc243838461"/>
      <w:bookmarkStart w:id="113" w:name="_Toc448876135"/>
      <w:r>
        <w:rPr>
          <w:rFonts w:hint="eastAsia"/>
        </w:rPr>
        <w:t>产品</w:t>
      </w:r>
      <w:bookmarkEnd w:id="112"/>
      <w:bookmarkEnd w:id="113"/>
    </w:p>
    <w:p w14:paraId="1967E9CB" w14:textId="65BBBE47" w:rsidR="00E828BD" w:rsidRDefault="00E828BD" w:rsidP="003B5DC5">
      <w:pPr>
        <w:pStyle w:val="3"/>
      </w:pPr>
      <w:bookmarkStart w:id="114" w:name="_Toc243838462"/>
      <w:r w:rsidRPr="003B5DC5">
        <w:rPr>
          <w:rFonts w:hint="eastAsia"/>
        </w:rPr>
        <w:t>程序</w:t>
      </w:r>
      <w:bookmarkEnd w:id="114"/>
      <w:r w:rsidR="003B5DC5">
        <w:rPr>
          <w:rFonts w:hint="eastAsia"/>
        </w:rPr>
        <w:t xml:space="preserve"> </w:t>
      </w:r>
    </w:p>
    <w:p w14:paraId="4280DFA5" w14:textId="77777777" w:rsidR="00E828BD" w:rsidRDefault="00E828BD" w:rsidP="00E828BD">
      <w:pPr>
        <w:widowControl w:val="0"/>
        <w:numPr>
          <w:ilvl w:val="0"/>
          <w:numId w:val="28"/>
        </w:numPr>
        <w:spacing w:after="0" w:line="240" w:lineRule="auto"/>
        <w:jc w:val="both"/>
      </w:pPr>
      <w:r>
        <w:rPr>
          <w:rFonts w:hint="eastAsia"/>
        </w:rPr>
        <w:t>数据库及配套接口程序：数据库为开源的</w:t>
      </w:r>
      <w:r>
        <w:rPr>
          <w:rFonts w:hint="eastAsia"/>
        </w:rPr>
        <w:t>MySQL</w:t>
      </w:r>
      <w:r>
        <w:rPr>
          <w:rFonts w:hint="eastAsia"/>
        </w:rPr>
        <w:t>数据库，本项目在其基础上进行了一定的配置。在此基础上，我们开发了针对</w:t>
      </w:r>
      <w:proofErr w:type="spellStart"/>
      <w:r>
        <w:rPr>
          <w:rFonts w:hint="eastAsia"/>
        </w:rPr>
        <w:t>php</w:t>
      </w:r>
      <w:proofErr w:type="spellEnd"/>
      <w:r>
        <w:rPr>
          <w:rFonts w:hint="eastAsia"/>
        </w:rPr>
        <w:t>语言的数据读取及操作接口。；</w:t>
      </w:r>
    </w:p>
    <w:p w14:paraId="6510A10B" w14:textId="77777777" w:rsidR="00E828BD" w:rsidRDefault="00E828BD" w:rsidP="00E828BD">
      <w:pPr>
        <w:widowControl w:val="0"/>
        <w:numPr>
          <w:ilvl w:val="0"/>
          <w:numId w:val="28"/>
        </w:numPr>
        <w:spacing w:after="0" w:line="240" w:lineRule="auto"/>
        <w:jc w:val="both"/>
      </w:pPr>
      <w:r>
        <w:rPr>
          <w:rFonts w:hint="eastAsia"/>
        </w:rPr>
        <w:t>前端网页文件：使用</w:t>
      </w:r>
      <w:r>
        <w:rPr>
          <w:rFonts w:hint="eastAsia"/>
        </w:rPr>
        <w:t>PHP</w:t>
      </w:r>
      <w:r>
        <w:rPr>
          <w:rFonts w:hint="eastAsia"/>
        </w:rPr>
        <w:t>动态生成的</w:t>
      </w:r>
      <w:r>
        <w:rPr>
          <w:rFonts w:hint="eastAsia"/>
        </w:rPr>
        <w:t>HTML</w:t>
      </w:r>
      <w:r>
        <w:rPr>
          <w:rFonts w:hint="eastAsia"/>
        </w:rPr>
        <w:t>网页；</w:t>
      </w:r>
    </w:p>
    <w:p w14:paraId="49FF169C" w14:textId="77777777" w:rsidR="00E828BD" w:rsidRPr="00EC09E8" w:rsidRDefault="00E828BD" w:rsidP="00E828BD">
      <w:pPr>
        <w:widowControl w:val="0"/>
        <w:numPr>
          <w:ilvl w:val="0"/>
          <w:numId w:val="28"/>
        </w:numPr>
        <w:spacing w:after="0" w:line="240" w:lineRule="auto"/>
        <w:jc w:val="both"/>
      </w:pPr>
      <w:r>
        <w:rPr>
          <w:rFonts w:hint="eastAsia"/>
        </w:rPr>
        <w:t>微信接口及业务逻辑脚本：响应用户网页操作，用</w:t>
      </w:r>
      <w:proofErr w:type="spellStart"/>
      <w:r>
        <w:rPr>
          <w:rFonts w:hint="eastAsia"/>
        </w:rPr>
        <w:t>php</w:t>
      </w:r>
      <w:proofErr w:type="spellEnd"/>
      <w:r>
        <w:rPr>
          <w:rFonts w:hint="eastAsia"/>
        </w:rPr>
        <w:t>调用微信企业号接口读取用户信息等微信相关内容，调用数据库接口。</w:t>
      </w:r>
    </w:p>
    <w:p w14:paraId="5A1342ED" w14:textId="27390BEE" w:rsidR="00E828BD" w:rsidRDefault="00E828BD" w:rsidP="003B5DC5">
      <w:pPr>
        <w:pStyle w:val="3"/>
      </w:pPr>
      <w:bookmarkStart w:id="115" w:name="_Toc243838463"/>
      <w:r>
        <w:rPr>
          <w:rFonts w:hint="eastAsia"/>
        </w:rPr>
        <w:t>文件</w:t>
      </w:r>
      <w:bookmarkEnd w:id="115"/>
      <w:r w:rsidR="003B5DC5">
        <w:rPr>
          <w:rFonts w:hint="eastAsia"/>
        </w:rPr>
        <w:t xml:space="preserve"> </w:t>
      </w:r>
    </w:p>
    <w:p w14:paraId="2FFB5949" w14:textId="77777777" w:rsidR="00E828BD" w:rsidRDefault="00E828BD" w:rsidP="00E828BD">
      <w:pPr>
        <w:ind w:firstLine="420"/>
      </w:pPr>
      <w:r w:rsidRPr="008E4262">
        <w:rPr>
          <w:rFonts w:hint="eastAsia"/>
        </w:rPr>
        <w:t>微信意见收集</w:t>
      </w:r>
      <w:r>
        <w:rPr>
          <w:rFonts w:hint="eastAsia"/>
        </w:rPr>
        <w:t>及签到</w:t>
      </w:r>
      <w:r w:rsidRPr="008E4262">
        <w:rPr>
          <w:rFonts w:hint="eastAsia"/>
        </w:rPr>
        <w:t>系统</w:t>
      </w:r>
      <w:r>
        <w:rPr>
          <w:rFonts w:hint="eastAsia"/>
        </w:rPr>
        <w:t>需求说明书：明确产品需求、功能、及相关软件系统和软硬件要求。</w:t>
      </w:r>
    </w:p>
    <w:p w14:paraId="589D2188" w14:textId="77777777" w:rsidR="00E828BD" w:rsidRDefault="00E828BD" w:rsidP="00E828BD">
      <w:pPr>
        <w:ind w:firstLine="420"/>
      </w:pPr>
      <w:r w:rsidRPr="008E4262">
        <w:rPr>
          <w:rFonts w:hint="eastAsia"/>
        </w:rPr>
        <w:t>微信意见收集</w:t>
      </w:r>
      <w:r>
        <w:rPr>
          <w:rFonts w:hint="eastAsia"/>
        </w:rPr>
        <w:t>及签到</w:t>
      </w:r>
      <w:r w:rsidRPr="008E4262">
        <w:rPr>
          <w:rFonts w:hint="eastAsia"/>
        </w:rPr>
        <w:t>系统</w:t>
      </w:r>
      <w:r>
        <w:rPr>
          <w:rFonts w:hint="eastAsia"/>
        </w:rPr>
        <w:t>概要设计说明书：明确产品成果的软件结构和数据结构，完成逻辑上的设计；</w:t>
      </w:r>
    </w:p>
    <w:p w14:paraId="1F1C3A58" w14:textId="77777777" w:rsidR="00E828BD" w:rsidRDefault="00E828BD" w:rsidP="00E828BD">
      <w:pPr>
        <w:ind w:firstLine="420"/>
      </w:pPr>
      <w:r w:rsidRPr="008E4262">
        <w:rPr>
          <w:rFonts w:hint="eastAsia"/>
        </w:rPr>
        <w:t>微信意见收集</w:t>
      </w:r>
      <w:r>
        <w:rPr>
          <w:rFonts w:hint="eastAsia"/>
        </w:rPr>
        <w:t>及签到系统详细设计说明书：明确软件结构中每个功能的算法和局部的数据结构，可以直接为编码服务；</w:t>
      </w:r>
    </w:p>
    <w:p w14:paraId="18F716F1" w14:textId="77777777" w:rsidR="00E828BD" w:rsidRDefault="00E828BD" w:rsidP="00E828BD">
      <w:pPr>
        <w:ind w:firstLine="420"/>
      </w:pPr>
      <w:r>
        <w:rPr>
          <w:rFonts w:hint="eastAsia"/>
        </w:rPr>
        <w:t>原始程序代码：数据库生成文件，</w:t>
      </w:r>
      <w:proofErr w:type="spellStart"/>
      <w:r>
        <w:rPr>
          <w:rFonts w:hint="eastAsia"/>
        </w:rPr>
        <w:t>php</w:t>
      </w:r>
      <w:proofErr w:type="spellEnd"/>
      <w:r>
        <w:rPr>
          <w:rFonts w:hint="eastAsia"/>
        </w:rPr>
        <w:t>页面；</w:t>
      </w:r>
    </w:p>
    <w:p w14:paraId="5A37CE47" w14:textId="77777777" w:rsidR="00E828BD" w:rsidRDefault="00E828BD" w:rsidP="00E828BD">
      <w:pPr>
        <w:ind w:firstLine="420"/>
      </w:pPr>
      <w:r>
        <w:rPr>
          <w:rFonts w:hint="eastAsia"/>
        </w:rPr>
        <w:t>服务器配置说明书：如何配置服务器再现我们的服务；</w:t>
      </w:r>
    </w:p>
    <w:p w14:paraId="29F15282" w14:textId="77777777" w:rsidR="00E828BD" w:rsidRDefault="00E828BD" w:rsidP="00E828BD">
      <w:pPr>
        <w:ind w:firstLine="420"/>
      </w:pPr>
      <w:r>
        <w:rPr>
          <w:rFonts w:hint="eastAsia"/>
        </w:rPr>
        <w:t>微信意见收集及签到</w:t>
      </w:r>
      <w:r w:rsidRPr="008E4262">
        <w:rPr>
          <w:rFonts w:hint="eastAsia"/>
        </w:rPr>
        <w:t>系统使用说明书：</w:t>
      </w:r>
      <w:r>
        <w:rPr>
          <w:rFonts w:hint="eastAsia"/>
        </w:rPr>
        <w:t>具体使用的操作方法</w:t>
      </w:r>
    </w:p>
    <w:p w14:paraId="29F72177" w14:textId="5E01F9D0" w:rsidR="00E828BD" w:rsidRDefault="00E828BD" w:rsidP="003B5DC5">
      <w:pPr>
        <w:pStyle w:val="3"/>
      </w:pPr>
      <w:bookmarkStart w:id="116" w:name="_Toc243838464"/>
      <w:r w:rsidRPr="003B5DC5">
        <w:rPr>
          <w:rFonts w:hint="eastAsia"/>
        </w:rPr>
        <w:t>服务</w:t>
      </w:r>
      <w:bookmarkEnd w:id="116"/>
      <w:r w:rsidR="003B5DC5">
        <w:rPr>
          <w:rFonts w:hint="eastAsia"/>
        </w:rPr>
        <w:t xml:space="preserve"> </w:t>
      </w:r>
    </w:p>
    <w:p w14:paraId="08CB9CB6" w14:textId="77777777" w:rsidR="00E828BD" w:rsidRDefault="00E828BD" w:rsidP="00E828BD">
      <w:r>
        <w:rPr>
          <w:rFonts w:hint="eastAsia"/>
        </w:rPr>
        <w:tab/>
      </w:r>
      <w:r>
        <w:rPr>
          <w:rFonts w:hint="eastAsia"/>
        </w:rPr>
        <w:t>由于服务器资源非免费，暂定</w:t>
      </w:r>
      <w:r>
        <w:rPr>
          <w:rFonts w:hint="eastAsia"/>
        </w:rPr>
        <w:t>4.2</w:t>
      </w:r>
      <w:r>
        <w:t>3</w:t>
      </w:r>
      <w:r>
        <w:rPr>
          <w:rFonts w:hint="eastAsia"/>
        </w:rPr>
        <w:t>~</w:t>
      </w:r>
      <w:r>
        <w:t>6.30</w:t>
      </w:r>
      <w:r>
        <w:rPr>
          <w:rFonts w:hint="eastAsia"/>
        </w:rPr>
        <w:t>有效。之后可续费继续服务。</w:t>
      </w:r>
    </w:p>
    <w:p w14:paraId="0647BABA" w14:textId="6C06385D" w:rsidR="00E828BD" w:rsidRDefault="00E828BD" w:rsidP="003B5DC5">
      <w:pPr>
        <w:pStyle w:val="3"/>
      </w:pPr>
      <w:bookmarkStart w:id="117" w:name="_Toc243838465"/>
      <w:r w:rsidRPr="003B5DC5">
        <w:rPr>
          <w:rFonts w:hint="eastAsia"/>
        </w:rPr>
        <w:t>非移交的产品</w:t>
      </w:r>
      <w:bookmarkEnd w:id="117"/>
      <w:r w:rsidR="003B5DC5">
        <w:rPr>
          <w:rFonts w:hint="eastAsia"/>
        </w:rPr>
        <w:t xml:space="preserve"> </w:t>
      </w:r>
    </w:p>
    <w:p w14:paraId="08D3256D" w14:textId="77777777" w:rsidR="00E828BD" w:rsidRDefault="00E828BD" w:rsidP="00E828BD">
      <w:pPr>
        <w:widowControl w:val="0"/>
        <w:numPr>
          <w:ilvl w:val="0"/>
          <w:numId w:val="27"/>
        </w:numPr>
        <w:spacing w:after="0" w:line="240" w:lineRule="auto"/>
        <w:jc w:val="both"/>
      </w:pPr>
      <w:r>
        <w:rPr>
          <w:rFonts w:hint="eastAsia"/>
        </w:rPr>
        <w:t>项目可行性研究报告：对项目的可行性研究。</w:t>
      </w:r>
    </w:p>
    <w:p w14:paraId="274F6E63" w14:textId="77777777" w:rsidR="00E828BD" w:rsidRDefault="00E828BD" w:rsidP="00E828BD">
      <w:pPr>
        <w:widowControl w:val="0"/>
        <w:numPr>
          <w:ilvl w:val="0"/>
          <w:numId w:val="27"/>
        </w:numPr>
        <w:spacing w:after="0" w:line="240" w:lineRule="auto"/>
        <w:jc w:val="both"/>
      </w:pPr>
      <w:r>
        <w:rPr>
          <w:rFonts w:hint="eastAsia"/>
        </w:rPr>
        <w:t>项目开发计划：对项目及其开发过程进行定义，即本文件。</w:t>
      </w:r>
    </w:p>
    <w:p w14:paraId="2D4A90C0" w14:textId="77777777" w:rsidR="00E828BD" w:rsidRDefault="00E828BD" w:rsidP="00E828BD">
      <w:pPr>
        <w:widowControl w:val="0"/>
        <w:numPr>
          <w:ilvl w:val="0"/>
          <w:numId w:val="27"/>
        </w:numPr>
        <w:spacing w:after="0" w:line="240" w:lineRule="auto"/>
        <w:jc w:val="both"/>
      </w:pPr>
      <w:r>
        <w:rPr>
          <w:rFonts w:hint="eastAsia"/>
        </w:rPr>
        <w:t>测试计划书：描述了要进行的测试的范围、方法、资源和进度。</w:t>
      </w:r>
    </w:p>
    <w:p w14:paraId="209FE5DA" w14:textId="6FD13D36" w:rsidR="00E828BD" w:rsidRDefault="00E828BD" w:rsidP="00E828BD">
      <w:pPr>
        <w:pStyle w:val="2"/>
      </w:pPr>
      <w:bookmarkStart w:id="118" w:name="_Toc243838466"/>
      <w:bookmarkStart w:id="119" w:name="_Toc448876136"/>
      <w:r>
        <w:rPr>
          <w:rFonts w:hint="eastAsia"/>
        </w:rPr>
        <w:t>验收标准</w:t>
      </w:r>
      <w:bookmarkEnd w:id="118"/>
      <w:bookmarkEnd w:id="119"/>
    </w:p>
    <w:p w14:paraId="31419657" w14:textId="77777777" w:rsidR="00E828BD" w:rsidRDefault="00E828BD" w:rsidP="00E828BD">
      <w:r>
        <w:rPr>
          <w:rFonts w:hint="eastAsia"/>
        </w:rPr>
        <w:tab/>
      </w:r>
      <w:r w:rsidRPr="003B62D9">
        <w:rPr>
          <w:rFonts w:hint="eastAsia"/>
        </w:rPr>
        <w:t>以各功能在使用期限内正常使用为对软件产品和维护支持的验收标准，文件需满足其功能需求和相关行业规范要求。</w:t>
      </w:r>
    </w:p>
    <w:p w14:paraId="3C315FA6" w14:textId="0B53A8EC" w:rsidR="00E828BD" w:rsidRDefault="00E828BD" w:rsidP="00E828BD">
      <w:pPr>
        <w:pStyle w:val="2"/>
      </w:pPr>
      <w:bookmarkStart w:id="120" w:name="_Toc243838467"/>
      <w:bookmarkStart w:id="121" w:name="_Toc448876137"/>
      <w:r>
        <w:rPr>
          <w:rFonts w:hint="eastAsia"/>
        </w:rPr>
        <w:lastRenderedPageBreak/>
        <w:t>完成项目的最迟期限</w:t>
      </w:r>
      <w:bookmarkEnd w:id="120"/>
      <w:bookmarkEnd w:id="121"/>
    </w:p>
    <w:p w14:paraId="4D2F2730" w14:textId="3EB924CF" w:rsidR="00E828BD" w:rsidRPr="0060049E" w:rsidRDefault="00E828BD" w:rsidP="00E828BD">
      <w:r w:rsidRPr="003B62D9">
        <w:rPr>
          <w:rFonts w:hint="eastAsia"/>
        </w:rPr>
        <w:t>项目的内部开发过程完成于</w:t>
      </w:r>
      <w:r w:rsidRPr="003B62D9">
        <w:rPr>
          <w:rFonts w:hint="eastAsia"/>
        </w:rPr>
        <w:t>201</w:t>
      </w:r>
      <w:r>
        <w:t>6</w:t>
      </w:r>
      <w:r w:rsidRPr="003B62D9">
        <w:rPr>
          <w:rFonts w:hint="eastAsia"/>
        </w:rPr>
        <w:t>年</w:t>
      </w:r>
      <w:ins w:id="122" w:author="Yuyan Chen" w:date="2016-04-23T21:16:00Z">
        <w:r w:rsidR="00E67298">
          <w:t>4</w:t>
        </w:r>
      </w:ins>
      <w:del w:id="123" w:author="Yuyan Chen" w:date="2016-04-23T21:16:00Z">
        <w:r w:rsidDel="00E67298">
          <w:delText>5</w:delText>
        </w:r>
      </w:del>
      <w:r w:rsidRPr="003B62D9">
        <w:rPr>
          <w:rFonts w:hint="eastAsia"/>
        </w:rPr>
        <w:t>月</w:t>
      </w:r>
      <w:ins w:id="124" w:author="Yuyan Chen" w:date="2016-04-23T21:16:00Z">
        <w:r w:rsidR="00E67298">
          <w:t>24</w:t>
        </w:r>
      </w:ins>
      <w:del w:id="125" w:author="Yuyan Chen" w:date="2016-04-23T21:16:00Z">
        <w:r w:rsidRPr="003B62D9" w:rsidDel="00E67298">
          <w:rPr>
            <w:rFonts w:hint="eastAsia"/>
          </w:rPr>
          <w:delText>1</w:delText>
        </w:r>
        <w:r w:rsidDel="00E67298">
          <w:delText>8</w:delText>
        </w:r>
      </w:del>
      <w:r w:rsidRPr="003B62D9">
        <w:rPr>
          <w:rFonts w:hint="eastAsia"/>
        </w:rPr>
        <w:t>日</w:t>
      </w:r>
      <w:del w:id="126" w:author="Yuyan Chen" w:date="2016-04-23T21:16:00Z">
        <w:r w:rsidRPr="003B62D9" w:rsidDel="00E67298">
          <w:rPr>
            <w:rFonts w:hint="eastAsia"/>
          </w:rPr>
          <w:delText>之前，经过安装培训后，最迟于</w:delText>
        </w:r>
        <w:r w:rsidRPr="003B62D9" w:rsidDel="00E67298">
          <w:rPr>
            <w:rFonts w:hint="eastAsia"/>
          </w:rPr>
          <w:delText>2014</w:delText>
        </w:r>
        <w:r w:rsidRPr="003B62D9" w:rsidDel="00E67298">
          <w:rPr>
            <w:rFonts w:hint="eastAsia"/>
          </w:rPr>
          <w:delText>年</w:delText>
        </w:r>
        <w:r w:rsidDel="00E67298">
          <w:delText>6</w:delText>
        </w:r>
        <w:r w:rsidRPr="003B62D9" w:rsidDel="00E67298">
          <w:rPr>
            <w:rFonts w:hint="eastAsia"/>
          </w:rPr>
          <w:delText>月</w:delText>
        </w:r>
        <w:r w:rsidRPr="003B62D9" w:rsidDel="00E67298">
          <w:rPr>
            <w:rFonts w:hint="eastAsia"/>
          </w:rPr>
          <w:delText>1</w:delText>
        </w:r>
        <w:r w:rsidDel="00E67298">
          <w:delText>0</w:delText>
        </w:r>
        <w:r w:rsidRPr="003B62D9" w:rsidDel="00E67298">
          <w:rPr>
            <w:rFonts w:hint="eastAsia"/>
          </w:rPr>
          <w:delText>日之前系统正式投入使用</w:delText>
        </w:r>
      </w:del>
      <w:r w:rsidRPr="003B62D9">
        <w:rPr>
          <w:rFonts w:hint="eastAsia"/>
        </w:rPr>
        <w:t>。</w:t>
      </w:r>
    </w:p>
    <w:p w14:paraId="24FF4C02" w14:textId="3A95A480" w:rsidR="00E828BD" w:rsidRDefault="00E828BD" w:rsidP="00E828BD">
      <w:pPr>
        <w:pStyle w:val="1"/>
      </w:pPr>
      <w:bookmarkStart w:id="127" w:name="_Toc243838469"/>
      <w:bookmarkStart w:id="128" w:name="_Toc448876138"/>
      <w:r>
        <w:rPr>
          <w:rFonts w:hint="eastAsia"/>
        </w:rPr>
        <w:t>实施计划</w:t>
      </w:r>
      <w:bookmarkEnd w:id="127"/>
      <w:bookmarkEnd w:id="128"/>
    </w:p>
    <w:p w14:paraId="7113ADF5" w14:textId="78C9F0A2" w:rsidR="00E828BD" w:rsidRDefault="00E828BD" w:rsidP="00E828BD">
      <w:pPr>
        <w:pStyle w:val="2"/>
      </w:pPr>
      <w:bookmarkStart w:id="129" w:name="_Toc243838470"/>
      <w:bookmarkStart w:id="130" w:name="_Toc448876139"/>
      <w:r>
        <w:rPr>
          <w:rFonts w:hint="eastAsia"/>
        </w:rPr>
        <w:t>工作任务的分解与人员分工</w:t>
      </w:r>
      <w:bookmarkEnd w:id="129"/>
      <w:bookmarkEnd w:id="130"/>
    </w:p>
    <w:p w14:paraId="4D68FACA" w14:textId="001A2140" w:rsidR="005E29E1" w:rsidRPr="005E29E1" w:rsidRDefault="005E29E1" w:rsidP="00E828BD">
      <w:pPr>
        <w:jc w:val="center"/>
        <w:rPr>
          <w:rFonts w:ascii="黑体" w:eastAsia="黑体" w:hAnsi="黑体" w:cs="Times New Roman"/>
          <w:bCs/>
          <w:color w:val="000000" w:themeColor="text1"/>
          <w:sz w:val="20"/>
          <w:szCs w:val="18"/>
        </w:rPr>
      </w:pPr>
      <w:bookmarkStart w:id="131" w:name="_Toc243838471"/>
      <w:r w:rsidRPr="005E29E1">
        <w:rPr>
          <w:rFonts w:ascii="黑体" w:eastAsia="黑体" w:hAnsi="黑体" w:cs="Times New Roman" w:hint="eastAsia"/>
          <w:bCs/>
          <w:color w:val="000000" w:themeColor="text1"/>
          <w:sz w:val="20"/>
          <w:szCs w:val="18"/>
        </w:rPr>
        <w:t>表4.</w:t>
      </w:r>
      <w:r w:rsidRPr="005E29E1">
        <w:rPr>
          <w:rFonts w:ascii="黑体" w:eastAsia="黑体" w:hAnsi="黑体" w:cs="Times New Roman"/>
          <w:bCs/>
          <w:color w:val="000000" w:themeColor="text1"/>
          <w:sz w:val="20"/>
          <w:szCs w:val="18"/>
        </w:rPr>
        <w:t xml:space="preserve"> </w:t>
      </w:r>
      <w:r w:rsidRPr="005E29E1">
        <w:rPr>
          <w:rFonts w:ascii="黑体" w:eastAsia="黑体" w:hAnsi="黑体" w:cs="Times New Roman" w:hint="eastAsia"/>
          <w:bCs/>
          <w:color w:val="000000" w:themeColor="text1"/>
          <w:sz w:val="20"/>
          <w:szCs w:val="18"/>
        </w:rPr>
        <w:t>2 人员分工安排表</w:t>
      </w:r>
    </w:p>
    <w:tbl>
      <w:tblPr>
        <w:tblW w:w="0" w:type="auto"/>
        <w:jc w:val="center"/>
        <w:tblLook w:val="04A0" w:firstRow="1" w:lastRow="0" w:firstColumn="1" w:lastColumn="0" w:noHBand="0" w:noVBand="1"/>
      </w:tblPr>
      <w:tblGrid>
        <w:gridCol w:w="1951"/>
        <w:gridCol w:w="1829"/>
        <w:gridCol w:w="4320"/>
      </w:tblGrid>
      <w:tr w:rsidR="005E29E1" w14:paraId="0693FF6A" w14:textId="77777777" w:rsidTr="00251E6D">
        <w:trPr>
          <w:jc w:val="center"/>
        </w:trPr>
        <w:tc>
          <w:tcPr>
            <w:tcW w:w="1951" w:type="dxa"/>
            <w:tcBorders>
              <w:bottom w:val="single" w:sz="4" w:space="0" w:color="7F7F7F"/>
              <w:right w:val="nil"/>
            </w:tcBorders>
            <w:shd w:val="clear" w:color="auto" w:fill="auto"/>
          </w:tcPr>
          <w:p w14:paraId="4F69F93D" w14:textId="77777777" w:rsidR="005E29E1" w:rsidRPr="00F570B4" w:rsidRDefault="005E29E1" w:rsidP="00997093">
            <w:pPr>
              <w:ind w:firstLine="0"/>
              <w:rPr>
                <w:rFonts w:ascii="Calibri" w:hAnsi="Calibri"/>
                <w:b/>
                <w:bCs/>
                <w:caps/>
              </w:rPr>
            </w:pPr>
            <w:r w:rsidRPr="00F570B4">
              <w:rPr>
                <w:rFonts w:ascii="Calibri" w:hAnsi="Calibri"/>
                <w:b/>
                <w:bCs/>
                <w:caps/>
              </w:rPr>
              <w:t>任务</w:t>
            </w:r>
          </w:p>
        </w:tc>
        <w:tc>
          <w:tcPr>
            <w:tcW w:w="1829" w:type="dxa"/>
            <w:tcBorders>
              <w:bottom w:val="single" w:sz="4" w:space="0" w:color="7F7F7F"/>
            </w:tcBorders>
            <w:shd w:val="clear" w:color="auto" w:fill="auto"/>
          </w:tcPr>
          <w:p w14:paraId="2F8B7B8B" w14:textId="77777777" w:rsidR="005E29E1" w:rsidRPr="00F570B4" w:rsidRDefault="005E29E1" w:rsidP="00997093">
            <w:pPr>
              <w:ind w:firstLine="196"/>
              <w:rPr>
                <w:rFonts w:ascii="Calibri" w:hAnsi="Calibri"/>
                <w:b/>
                <w:bCs/>
                <w:caps/>
              </w:rPr>
            </w:pPr>
            <w:r w:rsidRPr="00F570B4">
              <w:rPr>
                <w:rFonts w:ascii="Calibri" w:hAnsi="Calibri"/>
                <w:b/>
                <w:bCs/>
                <w:caps/>
              </w:rPr>
              <w:t>负责人</w:t>
            </w:r>
          </w:p>
        </w:tc>
        <w:tc>
          <w:tcPr>
            <w:tcW w:w="4320" w:type="dxa"/>
            <w:tcBorders>
              <w:bottom w:val="single" w:sz="4" w:space="0" w:color="7F7F7F"/>
            </w:tcBorders>
            <w:shd w:val="clear" w:color="auto" w:fill="auto"/>
          </w:tcPr>
          <w:p w14:paraId="150F49EE" w14:textId="77777777" w:rsidR="005E29E1" w:rsidRPr="00F570B4" w:rsidRDefault="005E29E1" w:rsidP="00997093">
            <w:pPr>
              <w:ind w:firstLine="15"/>
              <w:rPr>
                <w:rFonts w:ascii="Calibri" w:hAnsi="Calibri"/>
                <w:b/>
                <w:bCs/>
                <w:caps/>
              </w:rPr>
            </w:pPr>
            <w:r w:rsidRPr="00F570B4">
              <w:rPr>
                <w:rFonts w:ascii="Calibri" w:hAnsi="Calibri"/>
                <w:b/>
                <w:bCs/>
                <w:caps/>
              </w:rPr>
              <w:t>参加人员</w:t>
            </w:r>
          </w:p>
        </w:tc>
      </w:tr>
      <w:tr w:rsidR="005E29E1" w14:paraId="2C21B4BA" w14:textId="77777777" w:rsidTr="00251E6D">
        <w:trPr>
          <w:jc w:val="center"/>
        </w:trPr>
        <w:tc>
          <w:tcPr>
            <w:tcW w:w="1951" w:type="dxa"/>
            <w:tcBorders>
              <w:right w:val="single" w:sz="4" w:space="0" w:color="7F7F7F"/>
            </w:tcBorders>
            <w:shd w:val="clear" w:color="auto" w:fill="F2F2F2"/>
          </w:tcPr>
          <w:p w14:paraId="76BA31B6" w14:textId="77777777" w:rsidR="005E29E1" w:rsidRPr="00F570B4" w:rsidRDefault="005E29E1" w:rsidP="00997093">
            <w:pPr>
              <w:ind w:firstLine="0"/>
              <w:rPr>
                <w:rFonts w:ascii="Calibri" w:hAnsi="Calibri"/>
                <w:b/>
                <w:bCs/>
                <w:caps/>
              </w:rPr>
            </w:pPr>
            <w:r w:rsidRPr="00F570B4">
              <w:rPr>
                <w:rFonts w:ascii="Calibri" w:hAnsi="Calibri"/>
                <w:b/>
                <w:bCs/>
                <w:caps/>
              </w:rPr>
              <w:t>项目计划制定</w:t>
            </w:r>
          </w:p>
        </w:tc>
        <w:tc>
          <w:tcPr>
            <w:tcW w:w="1829" w:type="dxa"/>
            <w:shd w:val="clear" w:color="auto" w:fill="F2F2F2"/>
          </w:tcPr>
          <w:p w14:paraId="601219C3" w14:textId="77777777" w:rsidR="005E29E1" w:rsidRPr="00F570B4" w:rsidRDefault="005E29E1" w:rsidP="00997093">
            <w:pPr>
              <w:ind w:firstLine="196"/>
              <w:rPr>
                <w:rFonts w:ascii="Calibri" w:hAnsi="Calibri"/>
              </w:rPr>
            </w:pPr>
            <w:r w:rsidRPr="00F570B4">
              <w:rPr>
                <w:rFonts w:ascii="Calibri" w:hAnsi="Calibri" w:hint="eastAsia"/>
              </w:rPr>
              <w:t>孙唯童</w:t>
            </w:r>
          </w:p>
        </w:tc>
        <w:tc>
          <w:tcPr>
            <w:tcW w:w="4320" w:type="dxa"/>
            <w:shd w:val="clear" w:color="auto" w:fill="F2F2F2"/>
          </w:tcPr>
          <w:p w14:paraId="3173376A" w14:textId="77777777" w:rsidR="005E29E1" w:rsidRPr="00F570B4" w:rsidRDefault="005E29E1" w:rsidP="00997093">
            <w:pPr>
              <w:ind w:firstLine="15"/>
              <w:rPr>
                <w:rFonts w:ascii="Calibri" w:hAnsi="Calibri"/>
              </w:rPr>
            </w:pPr>
            <w:r w:rsidRPr="00F570B4">
              <w:rPr>
                <w:rFonts w:ascii="Calibri" w:hAnsi="Calibri" w:hint="eastAsia"/>
              </w:rPr>
              <w:t>孙唯童、温</w:t>
            </w:r>
            <w:r w:rsidRPr="00F570B4">
              <w:rPr>
                <w:rFonts w:ascii="Calibri" w:hAnsi="Calibri" w:hint="eastAsia"/>
              </w:rPr>
              <w:t xml:space="preserve">  </w:t>
            </w:r>
            <w:r w:rsidRPr="00F570B4">
              <w:rPr>
                <w:rFonts w:ascii="Calibri" w:hAnsi="Calibri" w:hint="eastAsia"/>
              </w:rPr>
              <w:t>凯、陈语嫣</w:t>
            </w:r>
          </w:p>
        </w:tc>
      </w:tr>
      <w:tr w:rsidR="005E29E1" w14:paraId="40425B72" w14:textId="77777777" w:rsidTr="00251E6D">
        <w:trPr>
          <w:jc w:val="center"/>
        </w:trPr>
        <w:tc>
          <w:tcPr>
            <w:tcW w:w="1951" w:type="dxa"/>
            <w:tcBorders>
              <w:right w:val="single" w:sz="4" w:space="0" w:color="7F7F7F"/>
            </w:tcBorders>
            <w:shd w:val="clear" w:color="auto" w:fill="auto"/>
          </w:tcPr>
          <w:p w14:paraId="241F0788" w14:textId="77777777" w:rsidR="005E29E1" w:rsidRPr="00F570B4" w:rsidRDefault="005E29E1" w:rsidP="00997093">
            <w:pPr>
              <w:ind w:firstLine="0"/>
              <w:rPr>
                <w:rFonts w:ascii="Calibri" w:hAnsi="Calibri"/>
                <w:b/>
                <w:bCs/>
                <w:caps/>
              </w:rPr>
            </w:pPr>
            <w:r w:rsidRPr="00F570B4">
              <w:rPr>
                <w:rFonts w:ascii="Calibri" w:hAnsi="Calibri"/>
                <w:b/>
                <w:bCs/>
                <w:caps/>
              </w:rPr>
              <w:t>需求分析</w:t>
            </w:r>
          </w:p>
        </w:tc>
        <w:tc>
          <w:tcPr>
            <w:tcW w:w="1829" w:type="dxa"/>
            <w:shd w:val="clear" w:color="auto" w:fill="auto"/>
          </w:tcPr>
          <w:p w14:paraId="5570BC94" w14:textId="77777777" w:rsidR="005E29E1" w:rsidRPr="00F570B4" w:rsidRDefault="005E29E1" w:rsidP="00997093">
            <w:pPr>
              <w:ind w:firstLine="196"/>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w:t>
            </w:r>
          </w:p>
        </w:tc>
        <w:tc>
          <w:tcPr>
            <w:tcW w:w="4320" w:type="dxa"/>
            <w:shd w:val="clear" w:color="auto" w:fill="auto"/>
          </w:tcPr>
          <w:p w14:paraId="60FF613D" w14:textId="77777777" w:rsidR="005E29E1" w:rsidRPr="00F570B4" w:rsidRDefault="005E29E1" w:rsidP="00997093">
            <w:pPr>
              <w:ind w:firstLine="15"/>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凯、孙唯童、陈语嫣</w:t>
            </w:r>
          </w:p>
        </w:tc>
      </w:tr>
      <w:tr w:rsidR="005E29E1" w14:paraId="522FC079" w14:textId="77777777" w:rsidTr="00251E6D">
        <w:trPr>
          <w:jc w:val="center"/>
        </w:trPr>
        <w:tc>
          <w:tcPr>
            <w:tcW w:w="1951" w:type="dxa"/>
            <w:tcBorders>
              <w:right w:val="single" w:sz="4" w:space="0" w:color="7F7F7F"/>
            </w:tcBorders>
            <w:shd w:val="clear" w:color="auto" w:fill="F2F2F2"/>
          </w:tcPr>
          <w:p w14:paraId="4CBAE8AC" w14:textId="77777777" w:rsidR="005E29E1" w:rsidRPr="00F570B4" w:rsidRDefault="005E29E1" w:rsidP="00997093">
            <w:pPr>
              <w:ind w:firstLine="0"/>
              <w:rPr>
                <w:rFonts w:ascii="Calibri" w:hAnsi="Calibri"/>
                <w:b/>
                <w:bCs/>
                <w:caps/>
              </w:rPr>
            </w:pPr>
            <w:r w:rsidRPr="00F570B4">
              <w:rPr>
                <w:rFonts w:ascii="Calibri" w:hAnsi="Calibri"/>
                <w:b/>
                <w:bCs/>
                <w:caps/>
              </w:rPr>
              <w:t>设计</w:t>
            </w:r>
          </w:p>
        </w:tc>
        <w:tc>
          <w:tcPr>
            <w:tcW w:w="1829" w:type="dxa"/>
            <w:shd w:val="clear" w:color="auto" w:fill="F2F2F2"/>
          </w:tcPr>
          <w:p w14:paraId="397CFA88" w14:textId="77777777" w:rsidR="005E29E1" w:rsidRPr="00F570B4" w:rsidRDefault="005E29E1" w:rsidP="00997093">
            <w:pPr>
              <w:ind w:firstLine="196"/>
              <w:rPr>
                <w:rFonts w:ascii="Calibri" w:hAnsi="Calibri"/>
              </w:rPr>
            </w:pPr>
            <w:r w:rsidRPr="00F570B4">
              <w:rPr>
                <w:rFonts w:ascii="Calibri" w:hAnsi="Calibri" w:hint="eastAsia"/>
              </w:rPr>
              <w:t>陈语嫣</w:t>
            </w:r>
          </w:p>
        </w:tc>
        <w:tc>
          <w:tcPr>
            <w:tcW w:w="4320" w:type="dxa"/>
            <w:shd w:val="clear" w:color="auto" w:fill="F2F2F2"/>
          </w:tcPr>
          <w:p w14:paraId="0AA40A67" w14:textId="77777777" w:rsidR="005E29E1" w:rsidRPr="00F570B4" w:rsidRDefault="005E29E1" w:rsidP="00997093">
            <w:pPr>
              <w:ind w:firstLine="15"/>
              <w:rPr>
                <w:rFonts w:ascii="Calibri" w:hAnsi="Calibri"/>
              </w:rPr>
            </w:pPr>
            <w:r w:rsidRPr="00F570B4">
              <w:rPr>
                <w:rFonts w:ascii="Calibri" w:hAnsi="Calibri" w:hint="eastAsia"/>
              </w:rPr>
              <w:t>陈语嫣、温</w:t>
            </w:r>
            <w:r w:rsidRPr="00F570B4">
              <w:rPr>
                <w:rFonts w:ascii="Calibri" w:hAnsi="Calibri" w:hint="eastAsia"/>
              </w:rPr>
              <w:t xml:space="preserve">  </w:t>
            </w:r>
            <w:r w:rsidRPr="00F570B4">
              <w:rPr>
                <w:rFonts w:ascii="Calibri" w:hAnsi="Calibri" w:hint="eastAsia"/>
              </w:rPr>
              <w:t>凯、孙唯童</w:t>
            </w:r>
          </w:p>
        </w:tc>
      </w:tr>
      <w:tr w:rsidR="005E29E1" w14:paraId="719A8DE2" w14:textId="77777777" w:rsidTr="00251E6D">
        <w:trPr>
          <w:jc w:val="center"/>
        </w:trPr>
        <w:tc>
          <w:tcPr>
            <w:tcW w:w="1951" w:type="dxa"/>
            <w:tcBorders>
              <w:right w:val="single" w:sz="4" w:space="0" w:color="7F7F7F"/>
            </w:tcBorders>
            <w:shd w:val="clear" w:color="auto" w:fill="auto"/>
          </w:tcPr>
          <w:p w14:paraId="0CF7BE7F" w14:textId="77777777" w:rsidR="005E29E1" w:rsidRPr="00F570B4" w:rsidRDefault="005E29E1" w:rsidP="00997093">
            <w:pPr>
              <w:ind w:firstLine="0"/>
              <w:rPr>
                <w:rFonts w:ascii="Calibri" w:hAnsi="Calibri"/>
                <w:b/>
                <w:bCs/>
                <w:caps/>
              </w:rPr>
            </w:pPr>
            <w:r w:rsidRPr="00F570B4">
              <w:rPr>
                <w:rFonts w:ascii="Calibri" w:hAnsi="Calibri"/>
                <w:b/>
                <w:bCs/>
                <w:caps/>
              </w:rPr>
              <w:t>实现</w:t>
            </w:r>
          </w:p>
        </w:tc>
        <w:tc>
          <w:tcPr>
            <w:tcW w:w="1829" w:type="dxa"/>
            <w:shd w:val="clear" w:color="auto" w:fill="auto"/>
          </w:tcPr>
          <w:p w14:paraId="1753CE21" w14:textId="77777777" w:rsidR="005E29E1" w:rsidRPr="00F570B4" w:rsidRDefault="005E29E1" w:rsidP="00997093">
            <w:pPr>
              <w:ind w:firstLine="196"/>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w:t>
            </w:r>
          </w:p>
        </w:tc>
        <w:tc>
          <w:tcPr>
            <w:tcW w:w="4320" w:type="dxa"/>
            <w:shd w:val="clear" w:color="auto" w:fill="auto"/>
          </w:tcPr>
          <w:p w14:paraId="0517801D" w14:textId="77777777" w:rsidR="005E29E1" w:rsidRPr="00F570B4" w:rsidRDefault="005E29E1" w:rsidP="00997093">
            <w:pPr>
              <w:ind w:firstLine="15"/>
              <w:rPr>
                <w:rFonts w:ascii="Calibri" w:hAnsi="Calibri"/>
              </w:rPr>
            </w:pPr>
            <w:r w:rsidRPr="00F570B4">
              <w:rPr>
                <w:rFonts w:ascii="Calibri" w:hAnsi="Calibri" w:hint="eastAsia"/>
              </w:rPr>
              <w:t>温</w:t>
            </w:r>
            <w:r w:rsidRPr="00F570B4">
              <w:rPr>
                <w:rFonts w:ascii="Calibri" w:hAnsi="Calibri" w:hint="eastAsia"/>
              </w:rPr>
              <w:t xml:space="preserve">  </w:t>
            </w:r>
            <w:proofErr w:type="gramStart"/>
            <w:r w:rsidRPr="00F570B4">
              <w:rPr>
                <w:rFonts w:ascii="Calibri" w:hAnsi="Calibri" w:hint="eastAsia"/>
              </w:rPr>
              <w:t>凯</w:t>
            </w:r>
            <w:proofErr w:type="gramEnd"/>
            <w:r w:rsidRPr="00F570B4">
              <w:rPr>
                <w:rFonts w:ascii="Calibri" w:hAnsi="Calibri" w:hint="eastAsia"/>
              </w:rPr>
              <w:t>、陈语嫣、孙唯童</w:t>
            </w:r>
            <w:del w:id="132" w:author="Yuyan Chen" w:date="2016-04-23T21:16:00Z">
              <w:r w:rsidRPr="00F570B4" w:rsidDel="00E67298">
                <w:rPr>
                  <w:rFonts w:ascii="Calibri" w:hAnsi="Calibri" w:hint="eastAsia"/>
                </w:rPr>
                <w:delText>、张成九</w:delText>
              </w:r>
            </w:del>
          </w:p>
        </w:tc>
      </w:tr>
      <w:tr w:rsidR="005E29E1" w14:paraId="6BB14469" w14:textId="77777777" w:rsidTr="00251E6D">
        <w:trPr>
          <w:jc w:val="center"/>
        </w:trPr>
        <w:tc>
          <w:tcPr>
            <w:tcW w:w="1951" w:type="dxa"/>
            <w:tcBorders>
              <w:right w:val="single" w:sz="4" w:space="0" w:color="7F7F7F"/>
            </w:tcBorders>
            <w:shd w:val="clear" w:color="auto" w:fill="F2F2F2"/>
          </w:tcPr>
          <w:p w14:paraId="5141FD87" w14:textId="77777777" w:rsidR="005E29E1" w:rsidRPr="00F570B4" w:rsidRDefault="005E29E1" w:rsidP="00997093">
            <w:pPr>
              <w:ind w:firstLine="0"/>
              <w:rPr>
                <w:rFonts w:ascii="Calibri" w:hAnsi="Calibri"/>
                <w:b/>
                <w:bCs/>
                <w:caps/>
              </w:rPr>
            </w:pPr>
            <w:r w:rsidRPr="00F570B4">
              <w:rPr>
                <w:rFonts w:ascii="Calibri" w:hAnsi="Calibri"/>
                <w:b/>
                <w:bCs/>
                <w:caps/>
              </w:rPr>
              <w:t>测试</w:t>
            </w:r>
          </w:p>
        </w:tc>
        <w:tc>
          <w:tcPr>
            <w:tcW w:w="1829" w:type="dxa"/>
            <w:shd w:val="clear" w:color="auto" w:fill="F2F2F2"/>
          </w:tcPr>
          <w:p w14:paraId="6BA80992" w14:textId="374900A0" w:rsidR="005E29E1" w:rsidRPr="00F570B4" w:rsidRDefault="00E67298" w:rsidP="00997093">
            <w:pPr>
              <w:ind w:firstLine="196"/>
              <w:rPr>
                <w:rFonts w:ascii="Calibri" w:hAnsi="Calibri"/>
              </w:rPr>
            </w:pPr>
            <w:ins w:id="133" w:author="Yuyan Chen" w:date="2016-04-23T21:17:00Z">
              <w:r>
                <w:rPr>
                  <w:rFonts w:ascii="Calibri" w:hAnsi="Calibri" w:hint="eastAsia"/>
                </w:rPr>
                <w:t>温</w:t>
              </w:r>
              <w:r>
                <w:rPr>
                  <w:rFonts w:ascii="Calibri" w:hAnsi="Calibri" w:hint="eastAsia"/>
                </w:rPr>
                <w:t xml:space="preserve"> </w:t>
              </w:r>
              <w:r>
                <w:rPr>
                  <w:rFonts w:ascii="Calibri" w:hAnsi="Calibri"/>
                </w:rPr>
                <w:t xml:space="preserve"> </w:t>
              </w:r>
              <w:proofErr w:type="gramStart"/>
              <w:r>
                <w:rPr>
                  <w:rFonts w:ascii="Calibri" w:hAnsi="Calibri" w:hint="eastAsia"/>
                </w:rPr>
                <w:t>凯</w:t>
              </w:r>
            </w:ins>
            <w:proofErr w:type="gramEnd"/>
            <w:del w:id="134" w:author="Yuyan Chen" w:date="2016-04-23T21:17:00Z">
              <w:r w:rsidR="005E29E1" w:rsidRPr="00F570B4" w:rsidDel="00E67298">
                <w:rPr>
                  <w:rFonts w:ascii="Calibri" w:hAnsi="Calibri" w:hint="eastAsia"/>
                </w:rPr>
                <w:delText>张成九</w:delText>
              </w:r>
            </w:del>
          </w:p>
        </w:tc>
        <w:tc>
          <w:tcPr>
            <w:tcW w:w="4320" w:type="dxa"/>
            <w:shd w:val="clear" w:color="auto" w:fill="F2F2F2"/>
          </w:tcPr>
          <w:p w14:paraId="2884049A" w14:textId="678E0EB0" w:rsidR="005E29E1" w:rsidRPr="00F570B4" w:rsidRDefault="00E67298" w:rsidP="00997093">
            <w:pPr>
              <w:ind w:firstLine="15"/>
              <w:rPr>
                <w:rFonts w:ascii="Calibri" w:hAnsi="Calibri"/>
              </w:rPr>
            </w:pPr>
            <w:ins w:id="135" w:author="Yuyan Chen" w:date="2016-04-23T21:17:00Z">
              <w:r w:rsidRPr="00F570B4">
                <w:rPr>
                  <w:rFonts w:ascii="Calibri" w:hAnsi="Calibri" w:hint="eastAsia"/>
                </w:rPr>
                <w:t>温</w:t>
              </w:r>
              <w:r w:rsidRPr="00F570B4">
                <w:rPr>
                  <w:rFonts w:ascii="Calibri" w:hAnsi="Calibri" w:hint="eastAsia"/>
                </w:rPr>
                <w:t xml:space="preserve">  </w:t>
              </w:r>
              <w:proofErr w:type="gramStart"/>
              <w:r w:rsidRPr="00F570B4">
                <w:rPr>
                  <w:rFonts w:ascii="Calibri" w:hAnsi="Calibri" w:hint="eastAsia"/>
                </w:rPr>
                <w:t>凯</w:t>
              </w:r>
              <w:proofErr w:type="gramEnd"/>
              <w:r w:rsidRPr="00F570B4">
                <w:rPr>
                  <w:rFonts w:ascii="Calibri" w:hAnsi="Calibri" w:hint="eastAsia"/>
                </w:rPr>
                <w:t>、陈语嫣、孙唯童</w:t>
              </w:r>
            </w:ins>
            <w:del w:id="136" w:author="Yuyan Chen" w:date="2016-04-23T21:17:00Z">
              <w:r w:rsidR="005E29E1" w:rsidRPr="00F570B4" w:rsidDel="00E67298">
                <w:rPr>
                  <w:rFonts w:ascii="Calibri" w:hAnsi="Calibri" w:hint="eastAsia"/>
                </w:rPr>
                <w:delText>张成九、曹睿枭</w:delText>
              </w:r>
            </w:del>
          </w:p>
        </w:tc>
      </w:tr>
      <w:tr w:rsidR="005E29E1" w14:paraId="16600DEF" w14:textId="77777777" w:rsidTr="00251E6D">
        <w:trPr>
          <w:jc w:val="center"/>
        </w:trPr>
        <w:tc>
          <w:tcPr>
            <w:tcW w:w="1951" w:type="dxa"/>
            <w:tcBorders>
              <w:right w:val="single" w:sz="4" w:space="0" w:color="7F7F7F"/>
            </w:tcBorders>
            <w:shd w:val="clear" w:color="auto" w:fill="auto"/>
          </w:tcPr>
          <w:p w14:paraId="0A9A6064" w14:textId="77777777" w:rsidR="005E29E1" w:rsidRPr="00F570B4" w:rsidRDefault="005E29E1" w:rsidP="00997093">
            <w:pPr>
              <w:ind w:firstLine="0"/>
              <w:rPr>
                <w:rFonts w:ascii="Calibri" w:hAnsi="Calibri"/>
                <w:b/>
                <w:bCs/>
                <w:caps/>
              </w:rPr>
            </w:pPr>
            <w:r w:rsidRPr="00F570B4">
              <w:rPr>
                <w:rFonts w:ascii="Calibri" w:hAnsi="Calibri"/>
                <w:b/>
                <w:bCs/>
                <w:caps/>
              </w:rPr>
              <w:t>维护</w:t>
            </w:r>
          </w:p>
        </w:tc>
        <w:tc>
          <w:tcPr>
            <w:tcW w:w="1829" w:type="dxa"/>
            <w:shd w:val="clear" w:color="auto" w:fill="auto"/>
          </w:tcPr>
          <w:p w14:paraId="5F7093B3" w14:textId="1E263C17" w:rsidR="005E29E1" w:rsidRPr="00F570B4" w:rsidRDefault="00E67298" w:rsidP="00997093">
            <w:pPr>
              <w:ind w:firstLine="196"/>
              <w:rPr>
                <w:rFonts w:ascii="Calibri" w:hAnsi="Calibri"/>
              </w:rPr>
            </w:pPr>
            <w:ins w:id="137" w:author="Yuyan Chen" w:date="2016-04-23T21:17:00Z">
              <w:r>
                <w:rPr>
                  <w:rFonts w:ascii="Calibri" w:hAnsi="Calibri"/>
                </w:rPr>
                <w:t>温凯</w:t>
              </w:r>
            </w:ins>
            <w:del w:id="138" w:author="Yuyan Chen" w:date="2016-04-23T21:17:00Z">
              <w:r w:rsidR="005E29E1" w:rsidRPr="00F570B4" w:rsidDel="00E67298">
                <w:rPr>
                  <w:rFonts w:ascii="Calibri" w:hAnsi="Calibri" w:hint="eastAsia"/>
                </w:rPr>
                <w:delText>曹睿枭</w:delText>
              </w:r>
            </w:del>
          </w:p>
        </w:tc>
        <w:tc>
          <w:tcPr>
            <w:tcW w:w="4320" w:type="dxa"/>
            <w:shd w:val="clear" w:color="auto" w:fill="auto"/>
          </w:tcPr>
          <w:p w14:paraId="7CDF1CC8" w14:textId="70822021" w:rsidR="005E29E1" w:rsidRPr="00F570B4" w:rsidRDefault="00E67298" w:rsidP="00997093">
            <w:pPr>
              <w:ind w:firstLine="15"/>
              <w:rPr>
                <w:rFonts w:ascii="Calibri" w:hAnsi="Calibri"/>
              </w:rPr>
            </w:pPr>
            <w:ins w:id="139" w:author="Yuyan Chen" w:date="2016-04-23T21:17:00Z">
              <w:r w:rsidRPr="00F570B4">
                <w:rPr>
                  <w:rFonts w:ascii="Calibri" w:hAnsi="Calibri" w:hint="eastAsia"/>
                </w:rPr>
                <w:t>温</w:t>
              </w:r>
              <w:r w:rsidRPr="00F570B4">
                <w:rPr>
                  <w:rFonts w:ascii="Calibri" w:hAnsi="Calibri" w:hint="eastAsia"/>
                </w:rPr>
                <w:t xml:space="preserve">  </w:t>
              </w:r>
              <w:proofErr w:type="gramStart"/>
              <w:r w:rsidRPr="00F570B4">
                <w:rPr>
                  <w:rFonts w:ascii="Calibri" w:hAnsi="Calibri" w:hint="eastAsia"/>
                </w:rPr>
                <w:t>凯</w:t>
              </w:r>
              <w:proofErr w:type="gramEnd"/>
              <w:r w:rsidRPr="00F570B4">
                <w:rPr>
                  <w:rFonts w:ascii="Calibri" w:hAnsi="Calibri" w:hint="eastAsia"/>
                </w:rPr>
                <w:t>、陈语嫣、孙唯童</w:t>
              </w:r>
            </w:ins>
            <w:del w:id="140" w:author="Yuyan Chen" w:date="2016-04-23T21:17:00Z">
              <w:r w:rsidR="005E29E1" w:rsidRPr="00F570B4" w:rsidDel="00E67298">
                <w:rPr>
                  <w:rFonts w:ascii="Calibri" w:hAnsi="Calibri" w:hint="eastAsia"/>
                </w:rPr>
                <w:delText>曹睿枭、温凯</w:delText>
              </w:r>
            </w:del>
          </w:p>
        </w:tc>
      </w:tr>
    </w:tbl>
    <w:p w14:paraId="7E03453D" w14:textId="77777777" w:rsidR="005E29E1" w:rsidRPr="002B4785" w:rsidRDefault="005E29E1" w:rsidP="00E828BD">
      <w:pPr>
        <w:ind w:firstLine="420"/>
      </w:pPr>
      <w:r w:rsidRPr="002B4785">
        <w:rPr>
          <w:rFonts w:hint="eastAsia"/>
        </w:rPr>
        <w:t>各个文件编制、审批、打印、分发均由该任务负责人负责。用户培训及用户手册制作由维护人员负责，软件安装工作由实现人员负责。</w:t>
      </w:r>
      <w:r>
        <w:rPr>
          <w:rFonts w:hint="eastAsia"/>
        </w:rPr>
        <w:t>温凯是本项目的项目经理。</w:t>
      </w:r>
    </w:p>
    <w:p w14:paraId="51ED622E" w14:textId="5E8436EF" w:rsidR="00E828BD" w:rsidRDefault="005E29E1" w:rsidP="00E828BD">
      <w:pPr>
        <w:pStyle w:val="2"/>
      </w:pPr>
      <w:bookmarkStart w:id="141" w:name="_Toc243838472"/>
      <w:bookmarkStart w:id="142" w:name="_Toc448876140"/>
      <w:bookmarkEnd w:id="131"/>
      <w:r>
        <w:rPr>
          <w:rFonts w:hint="eastAsia"/>
        </w:rPr>
        <w:t>进度</w:t>
      </w:r>
      <w:bookmarkEnd w:id="141"/>
      <w:bookmarkEnd w:id="142"/>
    </w:p>
    <w:p w14:paraId="1ADC60DF" w14:textId="7C006072" w:rsidR="00E828BD" w:rsidRPr="005E29E1" w:rsidRDefault="005E29E1" w:rsidP="00E828BD">
      <w:pPr>
        <w:jc w:val="center"/>
        <w:rPr>
          <w:rFonts w:ascii="黑体" w:eastAsia="黑体" w:hAnsi="黑体" w:cs="Times New Roman"/>
          <w:bCs/>
          <w:color w:val="000000" w:themeColor="text1"/>
          <w:sz w:val="20"/>
          <w:szCs w:val="18"/>
        </w:rPr>
      </w:pPr>
      <w:r w:rsidRPr="005E29E1">
        <w:rPr>
          <w:rFonts w:ascii="黑体" w:eastAsia="黑体" w:hAnsi="黑体" w:cs="Times New Roman" w:hint="eastAsia"/>
          <w:bCs/>
          <w:color w:val="000000" w:themeColor="text1"/>
          <w:sz w:val="20"/>
          <w:szCs w:val="18"/>
        </w:rPr>
        <w:t>表4.</w:t>
      </w:r>
      <w:r w:rsidRPr="005E29E1">
        <w:rPr>
          <w:rFonts w:ascii="黑体" w:eastAsia="黑体" w:hAnsi="黑体" w:cs="Times New Roman"/>
          <w:bCs/>
          <w:color w:val="000000" w:themeColor="text1"/>
          <w:sz w:val="20"/>
          <w:szCs w:val="18"/>
        </w:rPr>
        <w:t xml:space="preserve"> </w:t>
      </w:r>
      <w:r w:rsidRPr="005E29E1">
        <w:rPr>
          <w:rFonts w:ascii="黑体" w:eastAsia="黑体" w:hAnsi="黑体" w:cs="Times New Roman" w:hint="eastAsia"/>
          <w:bCs/>
          <w:color w:val="000000" w:themeColor="text1"/>
          <w:sz w:val="20"/>
          <w:szCs w:val="18"/>
        </w:rPr>
        <w:t xml:space="preserve">3 </w:t>
      </w:r>
      <w:r w:rsidR="00E828BD" w:rsidRPr="005E29E1">
        <w:rPr>
          <w:rFonts w:ascii="黑体" w:eastAsia="黑体" w:hAnsi="黑体" w:cs="Times New Roman" w:hint="eastAsia"/>
          <w:bCs/>
          <w:color w:val="000000" w:themeColor="text1"/>
          <w:sz w:val="20"/>
          <w:szCs w:val="18"/>
        </w:rPr>
        <w:t>进度安排表</w:t>
      </w:r>
    </w:p>
    <w:tbl>
      <w:tblPr>
        <w:tblW w:w="10000" w:type="dxa"/>
        <w:jc w:val="center"/>
        <w:tblLook w:val="04A0" w:firstRow="1" w:lastRow="0" w:firstColumn="1" w:lastColumn="0" w:noHBand="0" w:noVBand="1"/>
        <w:tblPrChange w:id="143" w:author="Yuyan Chen" w:date="2016-04-23T21:22:00Z">
          <w:tblPr>
            <w:tblW w:w="10000" w:type="dxa"/>
            <w:jc w:val="center"/>
            <w:tblLook w:val="04A0" w:firstRow="1" w:lastRow="0" w:firstColumn="1" w:lastColumn="0" w:noHBand="0" w:noVBand="1"/>
          </w:tblPr>
        </w:tblPrChange>
      </w:tblPr>
      <w:tblGrid>
        <w:gridCol w:w="1220"/>
        <w:gridCol w:w="1740"/>
        <w:gridCol w:w="1755"/>
        <w:gridCol w:w="2771"/>
        <w:gridCol w:w="2514"/>
        <w:tblGridChange w:id="144">
          <w:tblGrid>
            <w:gridCol w:w="1220"/>
            <w:gridCol w:w="1740"/>
            <w:gridCol w:w="1755"/>
            <w:gridCol w:w="2771"/>
            <w:gridCol w:w="2514"/>
          </w:tblGrid>
        </w:tblGridChange>
      </w:tblGrid>
      <w:tr w:rsidR="00E828BD" w14:paraId="0E8A8F2A" w14:textId="77777777" w:rsidTr="00144866">
        <w:trPr>
          <w:trHeight w:val="80"/>
          <w:jc w:val="center"/>
          <w:trPrChange w:id="145" w:author="Yuyan Chen" w:date="2016-04-23T21:22:00Z">
            <w:trPr>
              <w:trHeight w:val="80"/>
              <w:jc w:val="center"/>
            </w:trPr>
          </w:trPrChange>
        </w:trPr>
        <w:tc>
          <w:tcPr>
            <w:tcW w:w="1220" w:type="dxa"/>
            <w:tcBorders>
              <w:bottom w:val="single" w:sz="4" w:space="0" w:color="7F7F7F"/>
              <w:right w:val="nil"/>
            </w:tcBorders>
            <w:shd w:val="clear" w:color="auto" w:fill="auto"/>
            <w:tcPrChange w:id="146" w:author="Yuyan Chen" w:date="2016-04-23T21:22:00Z">
              <w:tcPr>
                <w:tcW w:w="1350" w:type="dxa"/>
                <w:tcBorders>
                  <w:bottom w:val="single" w:sz="4" w:space="0" w:color="7F7F7F"/>
                  <w:right w:val="nil"/>
                </w:tcBorders>
                <w:shd w:val="clear" w:color="auto" w:fill="auto"/>
              </w:tcPr>
            </w:tcPrChange>
          </w:tcPr>
          <w:p w14:paraId="137CFC8B" w14:textId="77777777" w:rsidR="00E828BD" w:rsidRPr="00F570B4" w:rsidRDefault="00E828BD" w:rsidP="00C355F9">
            <w:pPr>
              <w:ind w:firstLine="75"/>
              <w:rPr>
                <w:rFonts w:ascii="Calibri" w:hAnsi="Calibri"/>
                <w:b/>
                <w:bCs/>
                <w:caps/>
              </w:rPr>
            </w:pPr>
            <w:r w:rsidRPr="00F570B4">
              <w:rPr>
                <w:rFonts w:ascii="Calibri" w:hAnsi="Calibri"/>
                <w:b/>
                <w:bCs/>
                <w:caps/>
              </w:rPr>
              <w:t>任务</w:t>
            </w:r>
          </w:p>
        </w:tc>
        <w:tc>
          <w:tcPr>
            <w:tcW w:w="1740" w:type="dxa"/>
            <w:tcBorders>
              <w:bottom w:val="single" w:sz="4" w:space="0" w:color="7F7F7F"/>
            </w:tcBorders>
            <w:shd w:val="clear" w:color="auto" w:fill="auto"/>
            <w:tcPrChange w:id="147" w:author="Yuyan Chen" w:date="2016-04-23T21:22:00Z">
              <w:tcPr>
                <w:tcW w:w="1375" w:type="dxa"/>
                <w:tcBorders>
                  <w:bottom w:val="single" w:sz="4" w:space="0" w:color="7F7F7F"/>
                </w:tcBorders>
                <w:shd w:val="clear" w:color="auto" w:fill="auto"/>
              </w:tcPr>
            </w:tcPrChange>
          </w:tcPr>
          <w:p w14:paraId="3CF11672" w14:textId="77777777" w:rsidR="00E828BD" w:rsidRPr="00F570B4" w:rsidRDefault="00E828BD" w:rsidP="00C355F9">
            <w:pPr>
              <w:ind w:firstLine="0"/>
              <w:rPr>
                <w:rFonts w:ascii="Calibri" w:hAnsi="Calibri"/>
                <w:b/>
                <w:bCs/>
                <w:caps/>
              </w:rPr>
            </w:pPr>
            <w:r w:rsidRPr="00F570B4">
              <w:rPr>
                <w:rFonts w:ascii="Calibri" w:hAnsi="Calibri"/>
                <w:b/>
                <w:bCs/>
                <w:caps/>
              </w:rPr>
              <w:t>开始时间</w:t>
            </w:r>
          </w:p>
        </w:tc>
        <w:tc>
          <w:tcPr>
            <w:tcW w:w="1755" w:type="dxa"/>
            <w:tcBorders>
              <w:bottom w:val="single" w:sz="4" w:space="0" w:color="7F7F7F"/>
            </w:tcBorders>
            <w:shd w:val="clear" w:color="auto" w:fill="auto"/>
            <w:tcPrChange w:id="148" w:author="Yuyan Chen" w:date="2016-04-23T21:22:00Z">
              <w:tcPr>
                <w:tcW w:w="1390" w:type="dxa"/>
                <w:tcBorders>
                  <w:bottom w:val="single" w:sz="4" w:space="0" w:color="7F7F7F"/>
                </w:tcBorders>
                <w:shd w:val="clear" w:color="auto" w:fill="auto"/>
              </w:tcPr>
            </w:tcPrChange>
          </w:tcPr>
          <w:p w14:paraId="07F6E4DD" w14:textId="77777777" w:rsidR="00E828BD" w:rsidRPr="00F570B4" w:rsidRDefault="00E828BD" w:rsidP="00C355F9">
            <w:pPr>
              <w:ind w:firstLine="15"/>
              <w:rPr>
                <w:rFonts w:ascii="Calibri" w:hAnsi="Calibri"/>
                <w:b/>
                <w:bCs/>
                <w:caps/>
              </w:rPr>
            </w:pPr>
            <w:r w:rsidRPr="00F570B4">
              <w:rPr>
                <w:rFonts w:ascii="Calibri" w:hAnsi="Calibri"/>
                <w:b/>
                <w:bCs/>
                <w:caps/>
              </w:rPr>
              <w:t>结束时间</w:t>
            </w:r>
          </w:p>
        </w:tc>
        <w:tc>
          <w:tcPr>
            <w:tcW w:w="2771" w:type="dxa"/>
            <w:tcBorders>
              <w:bottom w:val="single" w:sz="4" w:space="0" w:color="7F7F7F"/>
            </w:tcBorders>
            <w:shd w:val="clear" w:color="auto" w:fill="auto"/>
            <w:tcPrChange w:id="149" w:author="Yuyan Chen" w:date="2016-04-23T21:22:00Z">
              <w:tcPr>
                <w:tcW w:w="3118" w:type="dxa"/>
                <w:tcBorders>
                  <w:bottom w:val="single" w:sz="4" w:space="0" w:color="7F7F7F"/>
                </w:tcBorders>
                <w:shd w:val="clear" w:color="auto" w:fill="auto"/>
              </w:tcPr>
            </w:tcPrChange>
          </w:tcPr>
          <w:p w14:paraId="25B6B6C6" w14:textId="77777777" w:rsidR="00E828BD" w:rsidRPr="00F570B4" w:rsidRDefault="00E828BD" w:rsidP="004B5FE3">
            <w:pPr>
              <w:rPr>
                <w:rFonts w:ascii="Calibri" w:hAnsi="Calibri"/>
                <w:b/>
                <w:bCs/>
                <w:caps/>
              </w:rPr>
            </w:pPr>
            <w:r w:rsidRPr="00F570B4">
              <w:rPr>
                <w:rFonts w:ascii="Calibri" w:hAnsi="Calibri"/>
                <w:b/>
                <w:bCs/>
                <w:caps/>
              </w:rPr>
              <w:t>所需资源</w:t>
            </w:r>
          </w:p>
        </w:tc>
        <w:tc>
          <w:tcPr>
            <w:tcW w:w="2514" w:type="dxa"/>
            <w:tcBorders>
              <w:bottom w:val="single" w:sz="4" w:space="0" w:color="7F7F7F"/>
            </w:tcBorders>
            <w:shd w:val="clear" w:color="auto" w:fill="auto"/>
            <w:tcPrChange w:id="150" w:author="Yuyan Chen" w:date="2016-04-23T21:22:00Z">
              <w:tcPr>
                <w:tcW w:w="2767" w:type="dxa"/>
                <w:tcBorders>
                  <w:bottom w:val="single" w:sz="4" w:space="0" w:color="7F7F7F"/>
                </w:tcBorders>
                <w:shd w:val="clear" w:color="auto" w:fill="auto"/>
              </w:tcPr>
            </w:tcPrChange>
          </w:tcPr>
          <w:p w14:paraId="6D8E7E27" w14:textId="77777777" w:rsidR="00E828BD" w:rsidRPr="00F570B4" w:rsidRDefault="00E828BD" w:rsidP="004B5FE3">
            <w:pPr>
              <w:rPr>
                <w:rFonts w:ascii="Calibri" w:hAnsi="Calibri"/>
                <w:b/>
                <w:bCs/>
                <w:caps/>
              </w:rPr>
            </w:pPr>
            <w:r w:rsidRPr="00F570B4">
              <w:rPr>
                <w:rFonts w:ascii="Calibri" w:hAnsi="Calibri"/>
                <w:b/>
                <w:bCs/>
                <w:caps/>
              </w:rPr>
              <w:t>里程碑</w:t>
            </w:r>
          </w:p>
        </w:tc>
      </w:tr>
      <w:tr w:rsidR="00E828BD" w14:paraId="2088F093" w14:textId="77777777" w:rsidTr="00144866">
        <w:trPr>
          <w:trHeight w:val="585"/>
          <w:jc w:val="center"/>
          <w:trPrChange w:id="151" w:author="Yuyan Chen" w:date="2016-04-23T21:22:00Z">
            <w:trPr>
              <w:trHeight w:val="585"/>
              <w:jc w:val="center"/>
            </w:trPr>
          </w:trPrChange>
        </w:trPr>
        <w:tc>
          <w:tcPr>
            <w:tcW w:w="1220" w:type="dxa"/>
            <w:tcBorders>
              <w:right w:val="single" w:sz="4" w:space="0" w:color="7F7F7F"/>
            </w:tcBorders>
            <w:shd w:val="clear" w:color="auto" w:fill="F2F2F2"/>
            <w:tcPrChange w:id="152" w:author="Yuyan Chen" w:date="2016-04-23T21:22:00Z">
              <w:tcPr>
                <w:tcW w:w="1350" w:type="dxa"/>
                <w:tcBorders>
                  <w:right w:val="single" w:sz="4" w:space="0" w:color="7F7F7F"/>
                </w:tcBorders>
                <w:shd w:val="clear" w:color="auto" w:fill="F2F2F2"/>
              </w:tcPr>
            </w:tcPrChange>
          </w:tcPr>
          <w:p w14:paraId="74A2EE6F" w14:textId="77777777" w:rsidR="00E828BD" w:rsidRPr="00F570B4" w:rsidRDefault="00E828BD" w:rsidP="00C355F9">
            <w:pPr>
              <w:ind w:firstLine="75"/>
              <w:rPr>
                <w:rFonts w:ascii="Calibri" w:hAnsi="Calibri"/>
                <w:b/>
                <w:bCs/>
                <w:caps/>
              </w:rPr>
            </w:pPr>
            <w:r w:rsidRPr="00F570B4">
              <w:rPr>
                <w:rFonts w:ascii="Calibri" w:hAnsi="Calibri"/>
                <w:b/>
                <w:bCs/>
                <w:caps/>
              </w:rPr>
              <w:t>需求分析</w:t>
            </w:r>
          </w:p>
        </w:tc>
        <w:tc>
          <w:tcPr>
            <w:tcW w:w="1740" w:type="dxa"/>
            <w:shd w:val="clear" w:color="auto" w:fill="F2F2F2"/>
            <w:tcPrChange w:id="153" w:author="Yuyan Chen" w:date="2016-04-23T21:22:00Z">
              <w:tcPr>
                <w:tcW w:w="1375" w:type="dxa"/>
                <w:shd w:val="clear" w:color="auto" w:fill="F2F2F2"/>
              </w:tcPr>
            </w:tcPrChange>
          </w:tcPr>
          <w:p w14:paraId="29A210A9" w14:textId="385D607E"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ins w:id="154" w:author="Yuyan Chen" w:date="2016-04-23T21:19:00Z">
              <w:r w:rsidR="00144866">
                <w:rPr>
                  <w:rFonts w:ascii="Calibri" w:hAnsi="Calibri"/>
                </w:rPr>
                <w:t>8</w:t>
              </w:r>
            </w:ins>
            <w:del w:id="155" w:author="Yuyan Chen" w:date="2016-04-23T21:19:00Z">
              <w:r w:rsidRPr="00F570B4" w:rsidDel="00144866">
                <w:rPr>
                  <w:rFonts w:ascii="Calibri" w:hAnsi="Calibri"/>
                </w:rPr>
                <w:delText>15</w:delText>
              </w:r>
            </w:del>
          </w:p>
        </w:tc>
        <w:tc>
          <w:tcPr>
            <w:tcW w:w="1755" w:type="dxa"/>
            <w:shd w:val="clear" w:color="auto" w:fill="F2F2F2"/>
            <w:tcPrChange w:id="156" w:author="Yuyan Chen" w:date="2016-04-23T21:22:00Z">
              <w:tcPr>
                <w:tcW w:w="1390" w:type="dxa"/>
                <w:shd w:val="clear" w:color="auto" w:fill="F2F2F2"/>
              </w:tcPr>
            </w:tcPrChange>
          </w:tcPr>
          <w:p w14:paraId="4965F272" w14:textId="51512674"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ins w:id="157" w:author="Yuyan Chen" w:date="2016-04-23T21:19:00Z">
              <w:r w:rsidR="00144866">
                <w:rPr>
                  <w:rFonts w:ascii="Calibri" w:hAnsi="Calibri"/>
                </w:rPr>
                <w:t>1</w:t>
              </w:r>
            </w:ins>
            <w:ins w:id="158" w:author="Yuyan Chen" w:date="2016-04-23T21:20:00Z">
              <w:r w:rsidR="00144866">
                <w:rPr>
                  <w:rFonts w:ascii="Calibri" w:hAnsi="Calibri"/>
                </w:rPr>
                <w:t>1</w:t>
              </w:r>
            </w:ins>
            <w:del w:id="159" w:author="Yuyan Chen" w:date="2016-04-23T21:19:00Z">
              <w:r w:rsidRPr="00F570B4" w:rsidDel="00144866">
                <w:rPr>
                  <w:rFonts w:ascii="Calibri" w:hAnsi="Calibri"/>
                </w:rPr>
                <w:delText>21</w:delText>
              </w:r>
            </w:del>
          </w:p>
        </w:tc>
        <w:tc>
          <w:tcPr>
            <w:tcW w:w="2771" w:type="dxa"/>
            <w:shd w:val="clear" w:color="auto" w:fill="F2F2F2"/>
            <w:tcPrChange w:id="160" w:author="Yuyan Chen" w:date="2016-04-23T21:22:00Z">
              <w:tcPr>
                <w:tcW w:w="3118" w:type="dxa"/>
                <w:shd w:val="clear" w:color="auto" w:fill="F2F2F2"/>
              </w:tcPr>
            </w:tcPrChange>
          </w:tcPr>
          <w:p w14:paraId="6712CB17" w14:textId="7EA8A1DA" w:rsidR="00E828BD" w:rsidRPr="00F570B4" w:rsidRDefault="00E828BD" w:rsidP="00144866">
            <w:pPr>
              <w:rPr>
                <w:rFonts w:ascii="Calibri" w:hAnsi="Calibri"/>
              </w:rPr>
              <w:pPrChange w:id="161" w:author="Yuyan Chen" w:date="2016-04-23T21:19:00Z">
                <w:pPr/>
              </w:pPrChange>
            </w:pPr>
            <w:r w:rsidRPr="00F570B4">
              <w:rPr>
                <w:rFonts w:ascii="Calibri" w:hAnsi="Calibri"/>
              </w:rPr>
              <w:t>合同、</w:t>
            </w:r>
            <w:del w:id="162" w:author="Yuyan Chen" w:date="2016-04-23T21:19:00Z">
              <w:r w:rsidRPr="00F570B4" w:rsidDel="00144866">
                <w:rPr>
                  <w:rFonts w:ascii="Calibri" w:hAnsi="Calibri"/>
                </w:rPr>
                <w:delText>与甲方沟通</w:delText>
              </w:r>
            </w:del>
            <w:r w:rsidRPr="00F570B4">
              <w:rPr>
                <w:rFonts w:ascii="Calibri" w:hAnsi="Calibri"/>
              </w:rPr>
              <w:t>确定需求、开发计划书</w:t>
            </w:r>
            <w:r w:rsidRPr="00F570B4">
              <w:rPr>
                <w:rFonts w:ascii="Calibri" w:hAnsi="Calibri" w:hint="eastAsia"/>
              </w:rPr>
              <w:t xml:space="preserve"> </w:t>
            </w:r>
          </w:p>
        </w:tc>
        <w:tc>
          <w:tcPr>
            <w:tcW w:w="2514" w:type="dxa"/>
            <w:shd w:val="clear" w:color="auto" w:fill="F2F2F2"/>
            <w:tcPrChange w:id="163" w:author="Yuyan Chen" w:date="2016-04-23T21:22:00Z">
              <w:tcPr>
                <w:tcW w:w="2767" w:type="dxa"/>
                <w:shd w:val="clear" w:color="auto" w:fill="F2F2F2"/>
              </w:tcPr>
            </w:tcPrChange>
          </w:tcPr>
          <w:p w14:paraId="57061CBA" w14:textId="77777777" w:rsidR="00E828BD" w:rsidRPr="00F570B4" w:rsidRDefault="00E828BD" w:rsidP="004B5FE3">
            <w:pPr>
              <w:rPr>
                <w:rFonts w:ascii="Calibri" w:hAnsi="Calibri"/>
              </w:rPr>
            </w:pPr>
            <w:r w:rsidRPr="00F570B4">
              <w:rPr>
                <w:rFonts w:ascii="Calibri" w:hAnsi="Calibri"/>
              </w:rPr>
              <w:t>《需求说明书》</w:t>
            </w:r>
          </w:p>
        </w:tc>
      </w:tr>
      <w:tr w:rsidR="00E828BD" w14:paraId="12379684" w14:textId="77777777" w:rsidTr="00144866">
        <w:trPr>
          <w:trHeight w:val="885"/>
          <w:jc w:val="center"/>
          <w:trPrChange w:id="164" w:author="Yuyan Chen" w:date="2016-04-23T21:22:00Z">
            <w:trPr>
              <w:trHeight w:val="885"/>
              <w:jc w:val="center"/>
            </w:trPr>
          </w:trPrChange>
        </w:trPr>
        <w:tc>
          <w:tcPr>
            <w:tcW w:w="1220" w:type="dxa"/>
            <w:tcBorders>
              <w:right w:val="single" w:sz="4" w:space="0" w:color="7F7F7F"/>
            </w:tcBorders>
            <w:shd w:val="clear" w:color="auto" w:fill="auto"/>
            <w:tcPrChange w:id="165" w:author="Yuyan Chen" w:date="2016-04-23T21:22:00Z">
              <w:tcPr>
                <w:tcW w:w="1350" w:type="dxa"/>
                <w:tcBorders>
                  <w:right w:val="single" w:sz="4" w:space="0" w:color="7F7F7F"/>
                </w:tcBorders>
                <w:shd w:val="clear" w:color="auto" w:fill="auto"/>
              </w:tcPr>
            </w:tcPrChange>
          </w:tcPr>
          <w:p w14:paraId="40820B8C" w14:textId="77777777" w:rsidR="00E828BD" w:rsidRPr="00F570B4" w:rsidRDefault="00E828BD" w:rsidP="00C355F9">
            <w:pPr>
              <w:ind w:firstLine="75"/>
              <w:rPr>
                <w:rFonts w:ascii="Calibri" w:hAnsi="Calibri"/>
                <w:b/>
                <w:bCs/>
                <w:caps/>
              </w:rPr>
            </w:pPr>
            <w:r w:rsidRPr="00F570B4">
              <w:rPr>
                <w:rFonts w:ascii="Calibri" w:hAnsi="Calibri"/>
                <w:b/>
                <w:bCs/>
                <w:caps/>
              </w:rPr>
              <w:t>设计</w:t>
            </w:r>
          </w:p>
        </w:tc>
        <w:tc>
          <w:tcPr>
            <w:tcW w:w="1740" w:type="dxa"/>
            <w:shd w:val="clear" w:color="auto" w:fill="auto"/>
            <w:tcPrChange w:id="166" w:author="Yuyan Chen" w:date="2016-04-23T21:22:00Z">
              <w:tcPr>
                <w:tcW w:w="1375" w:type="dxa"/>
                <w:shd w:val="clear" w:color="auto" w:fill="auto"/>
              </w:tcPr>
            </w:tcPrChange>
          </w:tcPr>
          <w:p w14:paraId="5801D306" w14:textId="10E50F21"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ins w:id="167" w:author="Yuyan Chen" w:date="2016-04-23T21:19:00Z">
              <w:r w:rsidR="00144866">
                <w:rPr>
                  <w:rFonts w:ascii="Calibri" w:hAnsi="Calibri"/>
                </w:rPr>
                <w:t>1</w:t>
              </w:r>
            </w:ins>
            <w:ins w:id="168" w:author="Yuyan Chen" w:date="2016-04-23T21:20:00Z">
              <w:r w:rsidR="00144866">
                <w:rPr>
                  <w:rFonts w:ascii="Calibri" w:hAnsi="Calibri"/>
                </w:rPr>
                <w:t>1</w:t>
              </w:r>
            </w:ins>
            <w:del w:id="169" w:author="Yuyan Chen" w:date="2016-04-23T21:19:00Z">
              <w:r w:rsidRPr="00F570B4" w:rsidDel="00144866">
                <w:rPr>
                  <w:rFonts w:ascii="Calibri" w:hAnsi="Calibri"/>
                </w:rPr>
                <w:delText>22</w:delText>
              </w:r>
            </w:del>
          </w:p>
        </w:tc>
        <w:tc>
          <w:tcPr>
            <w:tcW w:w="1755" w:type="dxa"/>
            <w:shd w:val="clear" w:color="auto" w:fill="auto"/>
            <w:tcPrChange w:id="170" w:author="Yuyan Chen" w:date="2016-04-23T21:22:00Z">
              <w:tcPr>
                <w:tcW w:w="1390" w:type="dxa"/>
                <w:shd w:val="clear" w:color="auto" w:fill="auto"/>
              </w:tcPr>
            </w:tcPrChange>
          </w:tcPr>
          <w:p w14:paraId="59096CDD" w14:textId="3E822AE6"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ins w:id="171" w:author="Yuyan Chen" w:date="2016-04-23T21:19:00Z">
              <w:r w:rsidR="00144866">
                <w:rPr>
                  <w:rFonts w:ascii="Calibri" w:hAnsi="Calibri"/>
                </w:rPr>
                <w:t>1</w:t>
              </w:r>
            </w:ins>
            <w:ins w:id="172" w:author="Yuyan Chen" w:date="2016-04-23T21:20:00Z">
              <w:r w:rsidR="00144866">
                <w:rPr>
                  <w:rFonts w:ascii="Calibri" w:hAnsi="Calibri"/>
                </w:rPr>
                <w:t>4</w:t>
              </w:r>
            </w:ins>
            <w:del w:id="173" w:author="Yuyan Chen" w:date="2016-04-23T21:19:00Z">
              <w:r w:rsidRPr="00F570B4" w:rsidDel="00144866">
                <w:rPr>
                  <w:rFonts w:ascii="Calibri" w:hAnsi="Calibri"/>
                </w:rPr>
                <w:delText>30</w:delText>
              </w:r>
            </w:del>
          </w:p>
        </w:tc>
        <w:tc>
          <w:tcPr>
            <w:tcW w:w="2771" w:type="dxa"/>
            <w:shd w:val="clear" w:color="auto" w:fill="auto"/>
            <w:tcPrChange w:id="174" w:author="Yuyan Chen" w:date="2016-04-23T21:22:00Z">
              <w:tcPr>
                <w:tcW w:w="3118" w:type="dxa"/>
                <w:shd w:val="clear" w:color="auto" w:fill="auto"/>
              </w:tcPr>
            </w:tcPrChange>
          </w:tcPr>
          <w:p w14:paraId="59A23266" w14:textId="77777777" w:rsidR="00E828BD" w:rsidRPr="00F570B4" w:rsidRDefault="00E828BD" w:rsidP="004B5FE3">
            <w:pPr>
              <w:rPr>
                <w:rFonts w:ascii="Calibri" w:hAnsi="Calibri"/>
              </w:rPr>
            </w:pPr>
            <w:r w:rsidRPr="00F570B4">
              <w:rPr>
                <w:rFonts w:ascii="Calibri" w:hAnsi="Calibri"/>
              </w:rPr>
              <w:t>需求说明</w:t>
            </w:r>
          </w:p>
        </w:tc>
        <w:tc>
          <w:tcPr>
            <w:tcW w:w="2514" w:type="dxa"/>
            <w:shd w:val="clear" w:color="auto" w:fill="auto"/>
            <w:tcPrChange w:id="175" w:author="Yuyan Chen" w:date="2016-04-23T21:22:00Z">
              <w:tcPr>
                <w:tcW w:w="2767" w:type="dxa"/>
                <w:shd w:val="clear" w:color="auto" w:fill="auto"/>
              </w:tcPr>
            </w:tcPrChange>
          </w:tcPr>
          <w:p w14:paraId="3E746446" w14:textId="77777777" w:rsidR="00E828BD" w:rsidRPr="00F570B4" w:rsidRDefault="00E828BD" w:rsidP="004B5FE3">
            <w:pPr>
              <w:rPr>
                <w:rFonts w:ascii="Calibri" w:hAnsi="Calibri"/>
              </w:rPr>
            </w:pPr>
            <w:r w:rsidRPr="00F570B4">
              <w:rPr>
                <w:rFonts w:ascii="Calibri" w:hAnsi="Calibri"/>
              </w:rPr>
              <w:t>《概要设计说明书》《详细设计说明书》</w:t>
            </w:r>
          </w:p>
        </w:tc>
      </w:tr>
      <w:tr w:rsidR="00E828BD" w14:paraId="77CFE732" w14:textId="77777777" w:rsidTr="00144866">
        <w:trPr>
          <w:trHeight w:val="599"/>
          <w:jc w:val="center"/>
          <w:trPrChange w:id="176" w:author="Yuyan Chen" w:date="2016-04-23T21:22:00Z">
            <w:trPr>
              <w:trHeight w:val="599"/>
              <w:jc w:val="center"/>
            </w:trPr>
          </w:trPrChange>
        </w:trPr>
        <w:tc>
          <w:tcPr>
            <w:tcW w:w="1220" w:type="dxa"/>
            <w:tcBorders>
              <w:right w:val="single" w:sz="4" w:space="0" w:color="7F7F7F"/>
            </w:tcBorders>
            <w:shd w:val="clear" w:color="auto" w:fill="F2F2F2"/>
            <w:tcPrChange w:id="177" w:author="Yuyan Chen" w:date="2016-04-23T21:22:00Z">
              <w:tcPr>
                <w:tcW w:w="1350" w:type="dxa"/>
                <w:tcBorders>
                  <w:right w:val="single" w:sz="4" w:space="0" w:color="7F7F7F"/>
                </w:tcBorders>
                <w:shd w:val="clear" w:color="auto" w:fill="F2F2F2"/>
              </w:tcPr>
            </w:tcPrChange>
          </w:tcPr>
          <w:p w14:paraId="79960B8F" w14:textId="77777777" w:rsidR="00E828BD" w:rsidRPr="00F570B4" w:rsidRDefault="00E828BD" w:rsidP="00C355F9">
            <w:pPr>
              <w:ind w:firstLine="75"/>
              <w:rPr>
                <w:rFonts w:ascii="Calibri" w:hAnsi="Calibri"/>
                <w:b/>
                <w:bCs/>
                <w:caps/>
              </w:rPr>
            </w:pPr>
            <w:r w:rsidRPr="00F570B4">
              <w:rPr>
                <w:rFonts w:ascii="Calibri" w:hAnsi="Calibri"/>
                <w:b/>
                <w:bCs/>
                <w:caps/>
              </w:rPr>
              <w:t>编码实现</w:t>
            </w:r>
          </w:p>
        </w:tc>
        <w:tc>
          <w:tcPr>
            <w:tcW w:w="1740" w:type="dxa"/>
            <w:shd w:val="clear" w:color="auto" w:fill="F2F2F2"/>
            <w:tcPrChange w:id="178" w:author="Yuyan Chen" w:date="2016-04-23T21:22:00Z">
              <w:tcPr>
                <w:tcW w:w="1375" w:type="dxa"/>
                <w:shd w:val="clear" w:color="auto" w:fill="F2F2F2"/>
              </w:tcPr>
            </w:tcPrChange>
          </w:tcPr>
          <w:p w14:paraId="0C466357" w14:textId="1B3EBFCF"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w:t>
            </w:r>
            <w:ins w:id="179" w:author="Yuyan Chen" w:date="2016-04-23T21:20:00Z">
              <w:r w:rsidR="00144866">
                <w:rPr>
                  <w:rFonts w:ascii="Calibri" w:hAnsi="Calibri"/>
                </w:rPr>
                <w:t>4</w:t>
              </w:r>
            </w:ins>
            <w:del w:id="180" w:author="Yuyan Chen" w:date="2016-04-23T21:20:00Z">
              <w:r w:rsidRPr="00F570B4" w:rsidDel="00144866">
                <w:rPr>
                  <w:rFonts w:ascii="Calibri" w:hAnsi="Calibri"/>
                </w:rPr>
                <w:delText>5</w:delText>
              </w:r>
            </w:del>
            <w:r w:rsidR="006258A0">
              <w:rPr>
                <w:rFonts w:ascii="Calibri" w:hAnsi="Calibri"/>
              </w:rPr>
              <w:t>/</w:t>
            </w:r>
            <w:ins w:id="181" w:author="Yuyan Chen" w:date="2016-04-23T21:22:00Z">
              <w:r w:rsidR="00144866">
                <w:rPr>
                  <w:rFonts w:ascii="Calibri" w:hAnsi="Calibri"/>
                </w:rPr>
                <w:t>14</w:t>
              </w:r>
            </w:ins>
            <w:del w:id="182" w:author="Yuyan Chen" w:date="2016-04-23T21:22:00Z">
              <w:r w:rsidRPr="00F570B4" w:rsidDel="00144866">
                <w:rPr>
                  <w:rFonts w:ascii="Calibri" w:hAnsi="Calibri"/>
                </w:rPr>
                <w:delText>01</w:delText>
              </w:r>
            </w:del>
          </w:p>
        </w:tc>
        <w:tc>
          <w:tcPr>
            <w:tcW w:w="1755" w:type="dxa"/>
            <w:shd w:val="clear" w:color="auto" w:fill="F2F2F2"/>
            <w:tcPrChange w:id="183" w:author="Yuyan Chen" w:date="2016-04-23T21:22:00Z">
              <w:tcPr>
                <w:tcW w:w="1390" w:type="dxa"/>
                <w:shd w:val="clear" w:color="auto" w:fill="F2F2F2"/>
              </w:tcPr>
            </w:tcPrChange>
          </w:tcPr>
          <w:p w14:paraId="035DB3C9" w14:textId="6BEDACB9"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w:t>
            </w:r>
            <w:ins w:id="184" w:author="Yuyan Chen" w:date="2016-04-23T21:22:00Z">
              <w:r w:rsidR="00144866">
                <w:rPr>
                  <w:rFonts w:ascii="Calibri" w:hAnsi="Calibri"/>
                </w:rPr>
                <w:t>4</w:t>
              </w:r>
            </w:ins>
            <w:del w:id="185" w:author="Yuyan Chen" w:date="2016-04-23T21:22:00Z">
              <w:r w:rsidRPr="00F570B4" w:rsidDel="00144866">
                <w:rPr>
                  <w:rFonts w:ascii="Calibri" w:hAnsi="Calibri"/>
                </w:rPr>
                <w:delText>5</w:delText>
              </w:r>
            </w:del>
            <w:r w:rsidR="006258A0">
              <w:rPr>
                <w:rFonts w:ascii="Calibri" w:hAnsi="Calibri"/>
              </w:rPr>
              <w:t>/</w:t>
            </w:r>
            <w:ins w:id="186" w:author="Yuyan Chen" w:date="2016-04-23T21:24:00Z">
              <w:r w:rsidR="00144866">
                <w:rPr>
                  <w:rFonts w:ascii="Calibri" w:hAnsi="Calibri"/>
                </w:rPr>
                <w:t>19</w:t>
              </w:r>
            </w:ins>
            <w:del w:id="187" w:author="Yuyan Chen" w:date="2016-04-23T21:22:00Z">
              <w:r w:rsidRPr="00F570B4" w:rsidDel="00144866">
                <w:rPr>
                  <w:rFonts w:ascii="Calibri" w:hAnsi="Calibri"/>
                </w:rPr>
                <w:delText>15</w:delText>
              </w:r>
            </w:del>
          </w:p>
        </w:tc>
        <w:tc>
          <w:tcPr>
            <w:tcW w:w="2771" w:type="dxa"/>
            <w:shd w:val="clear" w:color="auto" w:fill="F2F2F2"/>
            <w:tcPrChange w:id="188" w:author="Yuyan Chen" w:date="2016-04-23T21:22:00Z">
              <w:tcPr>
                <w:tcW w:w="3118" w:type="dxa"/>
                <w:shd w:val="clear" w:color="auto" w:fill="F2F2F2"/>
              </w:tcPr>
            </w:tcPrChange>
          </w:tcPr>
          <w:p w14:paraId="3CC6DBD2" w14:textId="77777777" w:rsidR="00E828BD" w:rsidRPr="00F570B4" w:rsidRDefault="00E828BD" w:rsidP="004B5FE3">
            <w:pPr>
              <w:rPr>
                <w:rFonts w:ascii="Calibri" w:hAnsi="Calibri"/>
              </w:rPr>
            </w:pPr>
            <w:r w:rsidRPr="00F570B4">
              <w:rPr>
                <w:rFonts w:ascii="Calibri" w:hAnsi="Calibri"/>
              </w:rPr>
              <w:t>设计文档</w:t>
            </w:r>
          </w:p>
        </w:tc>
        <w:tc>
          <w:tcPr>
            <w:tcW w:w="2514" w:type="dxa"/>
            <w:shd w:val="clear" w:color="auto" w:fill="F2F2F2"/>
            <w:tcPrChange w:id="189" w:author="Yuyan Chen" w:date="2016-04-23T21:22:00Z">
              <w:tcPr>
                <w:tcW w:w="2767" w:type="dxa"/>
                <w:shd w:val="clear" w:color="auto" w:fill="F2F2F2"/>
              </w:tcPr>
            </w:tcPrChange>
          </w:tcPr>
          <w:p w14:paraId="33EBCACD" w14:textId="77777777" w:rsidR="00E828BD" w:rsidRPr="00F570B4" w:rsidRDefault="00E828BD" w:rsidP="004B5FE3">
            <w:pPr>
              <w:rPr>
                <w:rFonts w:ascii="Calibri" w:hAnsi="Calibri"/>
              </w:rPr>
            </w:pPr>
            <w:r w:rsidRPr="00F570B4">
              <w:rPr>
                <w:rFonts w:ascii="Calibri" w:hAnsi="Calibri"/>
              </w:rPr>
              <w:t>代码、可执行文件</w:t>
            </w:r>
          </w:p>
        </w:tc>
      </w:tr>
      <w:tr w:rsidR="00E828BD" w14:paraId="69F0BC19" w14:textId="77777777" w:rsidTr="00144866">
        <w:trPr>
          <w:trHeight w:val="599"/>
          <w:jc w:val="center"/>
          <w:trPrChange w:id="190" w:author="Yuyan Chen" w:date="2016-04-23T21:22:00Z">
            <w:trPr>
              <w:trHeight w:val="599"/>
              <w:jc w:val="center"/>
            </w:trPr>
          </w:trPrChange>
        </w:trPr>
        <w:tc>
          <w:tcPr>
            <w:tcW w:w="1220" w:type="dxa"/>
            <w:tcBorders>
              <w:right w:val="single" w:sz="4" w:space="0" w:color="7F7F7F"/>
            </w:tcBorders>
            <w:shd w:val="clear" w:color="auto" w:fill="auto"/>
            <w:tcPrChange w:id="191" w:author="Yuyan Chen" w:date="2016-04-23T21:22:00Z">
              <w:tcPr>
                <w:tcW w:w="1350" w:type="dxa"/>
                <w:tcBorders>
                  <w:right w:val="single" w:sz="4" w:space="0" w:color="7F7F7F"/>
                </w:tcBorders>
                <w:shd w:val="clear" w:color="auto" w:fill="auto"/>
              </w:tcPr>
            </w:tcPrChange>
          </w:tcPr>
          <w:p w14:paraId="7DE5695D" w14:textId="77777777" w:rsidR="00E828BD" w:rsidRPr="00F570B4" w:rsidRDefault="00E828BD" w:rsidP="00C355F9">
            <w:pPr>
              <w:ind w:firstLine="75"/>
              <w:rPr>
                <w:rFonts w:ascii="Calibri" w:hAnsi="Calibri"/>
                <w:b/>
                <w:bCs/>
                <w:caps/>
              </w:rPr>
            </w:pPr>
            <w:r w:rsidRPr="00F570B4">
              <w:rPr>
                <w:rFonts w:ascii="Calibri" w:hAnsi="Calibri" w:hint="eastAsia"/>
                <w:b/>
                <w:bCs/>
                <w:caps/>
              </w:rPr>
              <w:lastRenderedPageBreak/>
              <w:t>测试</w:t>
            </w:r>
          </w:p>
        </w:tc>
        <w:tc>
          <w:tcPr>
            <w:tcW w:w="1740" w:type="dxa"/>
            <w:shd w:val="clear" w:color="auto" w:fill="auto"/>
            <w:tcPrChange w:id="192" w:author="Yuyan Chen" w:date="2016-04-23T21:22:00Z">
              <w:tcPr>
                <w:tcW w:w="1375" w:type="dxa"/>
                <w:shd w:val="clear" w:color="auto" w:fill="auto"/>
              </w:tcPr>
            </w:tcPrChange>
          </w:tcPr>
          <w:p w14:paraId="65080CE5" w14:textId="6B50A190"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w:t>
            </w:r>
            <w:ins w:id="193" w:author="Yuyan Chen" w:date="2016-04-23T21:22:00Z">
              <w:r w:rsidR="00144866">
                <w:rPr>
                  <w:rFonts w:ascii="Calibri" w:hAnsi="Calibri"/>
                </w:rPr>
                <w:t>4</w:t>
              </w:r>
            </w:ins>
            <w:del w:id="194" w:author="Yuyan Chen" w:date="2016-04-23T21:22:00Z">
              <w:r w:rsidRPr="00F570B4" w:rsidDel="00144866">
                <w:rPr>
                  <w:rFonts w:ascii="Calibri" w:hAnsi="Calibri"/>
                </w:rPr>
                <w:delText>5</w:delText>
              </w:r>
            </w:del>
            <w:r w:rsidR="006258A0">
              <w:rPr>
                <w:rFonts w:ascii="Calibri" w:hAnsi="Calibri"/>
              </w:rPr>
              <w:t>/</w:t>
            </w:r>
            <w:ins w:id="195" w:author="Yuyan Chen" w:date="2016-04-23T21:25:00Z">
              <w:r w:rsidR="00144866">
                <w:rPr>
                  <w:rFonts w:ascii="Calibri" w:hAnsi="Calibri"/>
                </w:rPr>
                <w:t>19</w:t>
              </w:r>
            </w:ins>
            <w:del w:id="196" w:author="Yuyan Chen" w:date="2016-04-23T21:22:00Z">
              <w:r w:rsidRPr="00F570B4" w:rsidDel="00144866">
                <w:rPr>
                  <w:rFonts w:ascii="Calibri" w:hAnsi="Calibri"/>
                </w:rPr>
                <w:delText>16</w:delText>
              </w:r>
            </w:del>
          </w:p>
        </w:tc>
        <w:tc>
          <w:tcPr>
            <w:tcW w:w="1755" w:type="dxa"/>
            <w:shd w:val="clear" w:color="auto" w:fill="auto"/>
            <w:tcPrChange w:id="197" w:author="Yuyan Chen" w:date="2016-04-23T21:22:00Z">
              <w:tcPr>
                <w:tcW w:w="1390" w:type="dxa"/>
                <w:shd w:val="clear" w:color="auto" w:fill="auto"/>
              </w:tcPr>
            </w:tcPrChange>
          </w:tcPr>
          <w:p w14:paraId="00E38DA1" w14:textId="7F89357E" w:rsidR="00E828BD" w:rsidRPr="00F570B4" w:rsidRDefault="00E828BD" w:rsidP="00144866">
            <w:pPr>
              <w:ind w:firstLine="15"/>
              <w:rPr>
                <w:rFonts w:ascii="Calibri" w:hAnsi="Calibri"/>
              </w:rPr>
              <w:pPrChange w:id="198" w:author="Yuyan Chen" w:date="2016-04-23T21:22:00Z">
                <w:pPr>
                  <w:ind w:firstLine="15"/>
                </w:pPr>
              </w:pPrChange>
            </w:pPr>
            <w:r w:rsidRPr="00F570B4">
              <w:rPr>
                <w:rFonts w:ascii="Calibri" w:hAnsi="Calibri"/>
              </w:rPr>
              <w:t>2016</w:t>
            </w:r>
            <w:r w:rsidR="006258A0">
              <w:rPr>
                <w:rFonts w:ascii="Calibri" w:hAnsi="Calibri"/>
              </w:rPr>
              <w:t>/</w:t>
            </w:r>
            <w:r w:rsidRPr="00F570B4">
              <w:rPr>
                <w:rFonts w:ascii="Calibri" w:hAnsi="Calibri"/>
              </w:rPr>
              <w:t>0</w:t>
            </w:r>
            <w:del w:id="199" w:author="Yuyan Chen" w:date="2016-04-23T21:22:00Z">
              <w:r w:rsidRPr="00F570B4" w:rsidDel="00144866">
                <w:rPr>
                  <w:rFonts w:ascii="Calibri" w:hAnsi="Calibri"/>
                </w:rPr>
                <w:delText>5</w:delText>
              </w:r>
            </w:del>
            <w:ins w:id="200" w:author="Yuyan Chen" w:date="2016-04-23T21:22:00Z">
              <w:r w:rsidR="00144866">
                <w:rPr>
                  <w:rFonts w:ascii="Calibri" w:hAnsi="Calibri"/>
                </w:rPr>
                <w:t>4</w:t>
              </w:r>
            </w:ins>
            <w:r w:rsidR="006258A0">
              <w:rPr>
                <w:rFonts w:ascii="Calibri" w:hAnsi="Calibri"/>
              </w:rPr>
              <w:t>/</w:t>
            </w:r>
            <w:r w:rsidRPr="00F570B4">
              <w:rPr>
                <w:rFonts w:ascii="Calibri" w:hAnsi="Calibri"/>
              </w:rPr>
              <w:t>2</w:t>
            </w:r>
            <w:ins w:id="201" w:author="Yuyan Chen" w:date="2016-04-23T21:25:00Z">
              <w:r w:rsidR="00144866">
                <w:rPr>
                  <w:rFonts w:ascii="Calibri" w:hAnsi="Calibri"/>
                </w:rPr>
                <w:t>3</w:t>
              </w:r>
            </w:ins>
            <w:bookmarkStart w:id="202" w:name="_GoBack"/>
            <w:bookmarkEnd w:id="202"/>
            <w:del w:id="203" w:author="Yuyan Chen" w:date="2016-04-23T21:22:00Z">
              <w:r w:rsidRPr="00F570B4" w:rsidDel="00144866">
                <w:rPr>
                  <w:rFonts w:ascii="Calibri" w:hAnsi="Calibri"/>
                </w:rPr>
                <w:delText>5</w:delText>
              </w:r>
            </w:del>
          </w:p>
        </w:tc>
        <w:tc>
          <w:tcPr>
            <w:tcW w:w="2771" w:type="dxa"/>
            <w:shd w:val="clear" w:color="auto" w:fill="auto"/>
            <w:tcPrChange w:id="204" w:author="Yuyan Chen" w:date="2016-04-23T21:22:00Z">
              <w:tcPr>
                <w:tcW w:w="3118" w:type="dxa"/>
                <w:shd w:val="clear" w:color="auto" w:fill="auto"/>
              </w:tcPr>
            </w:tcPrChange>
          </w:tcPr>
          <w:p w14:paraId="34BD0433" w14:textId="77777777" w:rsidR="00E828BD" w:rsidRPr="00F570B4" w:rsidRDefault="00E828BD" w:rsidP="004B5FE3">
            <w:pPr>
              <w:rPr>
                <w:rFonts w:ascii="Calibri" w:hAnsi="Calibri"/>
              </w:rPr>
            </w:pPr>
            <w:r w:rsidRPr="00F570B4">
              <w:rPr>
                <w:rFonts w:ascii="Calibri" w:hAnsi="Calibri"/>
              </w:rPr>
              <w:t>测试计划、程序文件</w:t>
            </w:r>
          </w:p>
        </w:tc>
        <w:tc>
          <w:tcPr>
            <w:tcW w:w="2514" w:type="dxa"/>
            <w:shd w:val="clear" w:color="auto" w:fill="auto"/>
            <w:tcPrChange w:id="205" w:author="Yuyan Chen" w:date="2016-04-23T21:22:00Z">
              <w:tcPr>
                <w:tcW w:w="2767" w:type="dxa"/>
                <w:shd w:val="clear" w:color="auto" w:fill="auto"/>
              </w:tcPr>
            </w:tcPrChange>
          </w:tcPr>
          <w:p w14:paraId="5256E089" w14:textId="77777777" w:rsidR="00E828BD" w:rsidRPr="00F570B4" w:rsidRDefault="00E828BD" w:rsidP="004B5FE3">
            <w:pPr>
              <w:rPr>
                <w:rFonts w:ascii="Calibri" w:hAnsi="Calibri"/>
              </w:rPr>
            </w:pPr>
            <w:r w:rsidRPr="00F570B4">
              <w:rPr>
                <w:rFonts w:ascii="Calibri" w:hAnsi="Calibri" w:hint="eastAsia"/>
              </w:rPr>
              <w:t>测试报告</w:t>
            </w:r>
          </w:p>
        </w:tc>
      </w:tr>
      <w:tr w:rsidR="00E828BD" w:rsidDel="00144866" w14:paraId="0D0B43A0" w14:textId="7D9F6344" w:rsidTr="00144866">
        <w:trPr>
          <w:trHeight w:val="429"/>
          <w:jc w:val="center"/>
          <w:del w:id="206" w:author="Yuyan Chen" w:date="2016-04-23T21:22:00Z"/>
          <w:trPrChange w:id="207" w:author="Yuyan Chen" w:date="2016-04-23T21:22:00Z">
            <w:trPr>
              <w:trHeight w:val="429"/>
              <w:jc w:val="center"/>
            </w:trPr>
          </w:trPrChange>
        </w:trPr>
        <w:tc>
          <w:tcPr>
            <w:tcW w:w="1220" w:type="dxa"/>
            <w:tcBorders>
              <w:right w:val="single" w:sz="4" w:space="0" w:color="7F7F7F"/>
            </w:tcBorders>
            <w:shd w:val="clear" w:color="auto" w:fill="F2F2F2"/>
            <w:tcPrChange w:id="208" w:author="Yuyan Chen" w:date="2016-04-23T21:22:00Z">
              <w:tcPr>
                <w:tcW w:w="1350" w:type="dxa"/>
                <w:tcBorders>
                  <w:right w:val="single" w:sz="4" w:space="0" w:color="7F7F7F"/>
                </w:tcBorders>
                <w:shd w:val="clear" w:color="auto" w:fill="F2F2F2"/>
              </w:tcPr>
            </w:tcPrChange>
          </w:tcPr>
          <w:p w14:paraId="536D08D0" w14:textId="11FAA561" w:rsidR="00E828BD" w:rsidRPr="00F570B4" w:rsidDel="00144866" w:rsidRDefault="00E828BD" w:rsidP="00C355F9">
            <w:pPr>
              <w:ind w:firstLine="75"/>
              <w:rPr>
                <w:del w:id="209" w:author="Yuyan Chen" w:date="2016-04-23T21:22:00Z"/>
                <w:rFonts w:ascii="Calibri" w:hAnsi="Calibri"/>
                <w:b/>
                <w:bCs/>
                <w:caps/>
              </w:rPr>
            </w:pPr>
            <w:del w:id="210" w:author="Yuyan Chen" w:date="2016-04-23T21:22:00Z">
              <w:r w:rsidRPr="00F570B4" w:rsidDel="00144866">
                <w:rPr>
                  <w:rFonts w:ascii="Calibri" w:hAnsi="Calibri"/>
                  <w:b/>
                  <w:bCs/>
                  <w:caps/>
                </w:rPr>
                <w:delText>培训</w:delText>
              </w:r>
            </w:del>
          </w:p>
        </w:tc>
        <w:tc>
          <w:tcPr>
            <w:tcW w:w="1740" w:type="dxa"/>
            <w:shd w:val="clear" w:color="auto" w:fill="F2F2F2"/>
            <w:tcPrChange w:id="211" w:author="Yuyan Chen" w:date="2016-04-23T21:22:00Z">
              <w:tcPr>
                <w:tcW w:w="1375" w:type="dxa"/>
                <w:shd w:val="clear" w:color="auto" w:fill="F2F2F2"/>
              </w:tcPr>
            </w:tcPrChange>
          </w:tcPr>
          <w:p w14:paraId="18F7E576" w14:textId="0EB7364F" w:rsidR="00E828BD" w:rsidRPr="00F570B4" w:rsidDel="00144866" w:rsidRDefault="00E828BD" w:rsidP="00C355F9">
            <w:pPr>
              <w:ind w:firstLine="0"/>
              <w:rPr>
                <w:del w:id="212" w:author="Yuyan Chen" w:date="2016-04-23T21:22:00Z"/>
                <w:rFonts w:ascii="Calibri" w:hAnsi="Calibri"/>
              </w:rPr>
            </w:pPr>
            <w:del w:id="213" w:author="Yuyan Chen" w:date="2016-04-23T21:22:00Z">
              <w:r w:rsidRPr="00F570B4" w:rsidDel="00144866">
                <w:rPr>
                  <w:rFonts w:ascii="Calibri" w:hAnsi="Calibri"/>
                </w:rPr>
                <w:delText>2016</w:delText>
              </w:r>
              <w:r w:rsidR="006258A0" w:rsidDel="00144866">
                <w:rPr>
                  <w:rFonts w:ascii="Calibri" w:hAnsi="Calibri"/>
                </w:rPr>
                <w:delText>/</w:delText>
              </w:r>
              <w:r w:rsidRPr="00F570B4" w:rsidDel="00144866">
                <w:rPr>
                  <w:rFonts w:ascii="Calibri" w:hAnsi="Calibri"/>
                </w:rPr>
                <w:delText>05</w:delText>
              </w:r>
              <w:r w:rsidR="006258A0" w:rsidDel="00144866">
                <w:rPr>
                  <w:rFonts w:ascii="Calibri" w:hAnsi="Calibri"/>
                </w:rPr>
                <w:delText>/</w:delText>
              </w:r>
              <w:r w:rsidRPr="00F570B4" w:rsidDel="00144866">
                <w:rPr>
                  <w:rFonts w:ascii="Calibri" w:hAnsi="Calibri"/>
                </w:rPr>
                <w:delText>26</w:delText>
              </w:r>
            </w:del>
          </w:p>
        </w:tc>
        <w:tc>
          <w:tcPr>
            <w:tcW w:w="1755" w:type="dxa"/>
            <w:shd w:val="clear" w:color="auto" w:fill="F2F2F2"/>
            <w:tcPrChange w:id="214" w:author="Yuyan Chen" w:date="2016-04-23T21:22:00Z">
              <w:tcPr>
                <w:tcW w:w="1390" w:type="dxa"/>
                <w:shd w:val="clear" w:color="auto" w:fill="F2F2F2"/>
              </w:tcPr>
            </w:tcPrChange>
          </w:tcPr>
          <w:p w14:paraId="792AA7CC" w14:textId="053C7CB9" w:rsidR="00E828BD" w:rsidRPr="00F570B4" w:rsidDel="00144866" w:rsidRDefault="00E828BD" w:rsidP="00C355F9">
            <w:pPr>
              <w:ind w:firstLine="15"/>
              <w:rPr>
                <w:del w:id="215" w:author="Yuyan Chen" w:date="2016-04-23T21:22:00Z"/>
                <w:rFonts w:ascii="Calibri" w:hAnsi="Calibri"/>
              </w:rPr>
            </w:pPr>
            <w:del w:id="216" w:author="Yuyan Chen" w:date="2016-04-23T21:22:00Z">
              <w:r w:rsidRPr="00F570B4" w:rsidDel="00144866">
                <w:rPr>
                  <w:rFonts w:ascii="Calibri" w:hAnsi="Calibri"/>
                </w:rPr>
                <w:delText>2016</w:delText>
              </w:r>
              <w:r w:rsidR="006258A0" w:rsidDel="00144866">
                <w:rPr>
                  <w:rFonts w:ascii="Calibri" w:hAnsi="Calibri"/>
                </w:rPr>
                <w:delText>/</w:delText>
              </w:r>
              <w:r w:rsidRPr="00F570B4" w:rsidDel="00144866">
                <w:rPr>
                  <w:rFonts w:ascii="Calibri" w:hAnsi="Calibri"/>
                </w:rPr>
                <w:delText>05</w:delText>
              </w:r>
              <w:r w:rsidR="006258A0" w:rsidDel="00144866">
                <w:rPr>
                  <w:rFonts w:ascii="Calibri" w:hAnsi="Calibri"/>
                </w:rPr>
                <w:delText>/</w:delText>
              </w:r>
              <w:r w:rsidRPr="00F570B4" w:rsidDel="00144866">
                <w:rPr>
                  <w:rFonts w:ascii="Calibri" w:hAnsi="Calibri"/>
                </w:rPr>
                <w:delText>31</w:delText>
              </w:r>
            </w:del>
          </w:p>
        </w:tc>
        <w:tc>
          <w:tcPr>
            <w:tcW w:w="2771" w:type="dxa"/>
            <w:shd w:val="clear" w:color="auto" w:fill="F2F2F2"/>
            <w:tcPrChange w:id="217" w:author="Yuyan Chen" w:date="2016-04-23T21:22:00Z">
              <w:tcPr>
                <w:tcW w:w="3118" w:type="dxa"/>
                <w:shd w:val="clear" w:color="auto" w:fill="F2F2F2"/>
              </w:tcPr>
            </w:tcPrChange>
          </w:tcPr>
          <w:p w14:paraId="74742555" w14:textId="3F77B3CD" w:rsidR="00E828BD" w:rsidRPr="00F570B4" w:rsidDel="00144866" w:rsidRDefault="00E828BD" w:rsidP="004B5FE3">
            <w:pPr>
              <w:rPr>
                <w:del w:id="218" w:author="Yuyan Chen" w:date="2016-04-23T21:22:00Z"/>
                <w:rFonts w:ascii="Calibri" w:hAnsi="Calibri"/>
              </w:rPr>
            </w:pPr>
            <w:del w:id="219" w:author="Yuyan Chen" w:date="2016-04-23T21:22:00Z">
              <w:r w:rsidRPr="00F570B4" w:rsidDel="00144866">
                <w:rPr>
                  <w:rFonts w:ascii="Calibri" w:hAnsi="Calibri"/>
                </w:rPr>
                <w:delText>程序说明书、程序文件</w:delText>
              </w:r>
            </w:del>
          </w:p>
        </w:tc>
        <w:tc>
          <w:tcPr>
            <w:tcW w:w="2514" w:type="dxa"/>
            <w:shd w:val="clear" w:color="auto" w:fill="F2F2F2"/>
            <w:tcPrChange w:id="220" w:author="Yuyan Chen" w:date="2016-04-23T21:22:00Z">
              <w:tcPr>
                <w:tcW w:w="2767" w:type="dxa"/>
                <w:shd w:val="clear" w:color="auto" w:fill="F2F2F2"/>
              </w:tcPr>
            </w:tcPrChange>
          </w:tcPr>
          <w:p w14:paraId="26C92132" w14:textId="313FF4CE" w:rsidR="00E828BD" w:rsidRPr="00F570B4" w:rsidDel="00144866" w:rsidRDefault="00E828BD" w:rsidP="004B5FE3">
            <w:pPr>
              <w:rPr>
                <w:del w:id="221" w:author="Yuyan Chen" w:date="2016-04-23T21:22:00Z"/>
                <w:rFonts w:ascii="Calibri" w:hAnsi="Calibri"/>
              </w:rPr>
            </w:pPr>
            <w:del w:id="222" w:author="Yuyan Chen" w:date="2016-04-23T21:22:00Z">
              <w:r w:rsidRPr="00F570B4" w:rsidDel="00144866">
                <w:rPr>
                  <w:rFonts w:ascii="Calibri" w:hAnsi="Calibri"/>
                </w:rPr>
                <w:delText>具备正式投入使用条件</w:delText>
              </w:r>
            </w:del>
          </w:p>
        </w:tc>
      </w:tr>
    </w:tbl>
    <w:p w14:paraId="042DF70B" w14:textId="77777777" w:rsidR="00E828BD" w:rsidDel="00144866" w:rsidRDefault="00E828BD" w:rsidP="00E828BD">
      <w:pPr>
        <w:rPr>
          <w:del w:id="223" w:author="Yuyan Chen" w:date="2016-04-23T21:22:00Z"/>
        </w:rPr>
      </w:pPr>
    </w:p>
    <w:p w14:paraId="726B1106" w14:textId="77777777" w:rsidR="00E828BD" w:rsidRPr="002B4785" w:rsidRDefault="00E828BD" w:rsidP="00144866">
      <w:pPr>
        <w:ind w:firstLine="0"/>
        <w:rPr>
          <w:rFonts w:hint="eastAsia"/>
        </w:rPr>
        <w:pPrChange w:id="224" w:author="Yuyan Chen" w:date="2016-04-23T21:22:00Z">
          <w:pPr/>
        </w:pPrChange>
      </w:pPr>
    </w:p>
    <w:p w14:paraId="1078FD95" w14:textId="1180062E" w:rsidR="00E828BD" w:rsidRDefault="00E828BD" w:rsidP="00E828BD">
      <w:pPr>
        <w:pStyle w:val="2"/>
      </w:pPr>
      <w:bookmarkStart w:id="225" w:name="_Toc243838473"/>
      <w:bookmarkStart w:id="226" w:name="_Toc448876141"/>
      <w:r>
        <w:rPr>
          <w:rFonts w:hint="eastAsia"/>
        </w:rPr>
        <w:t>预算</w:t>
      </w:r>
      <w:bookmarkEnd w:id="225"/>
      <w:bookmarkEnd w:id="226"/>
    </w:p>
    <w:p w14:paraId="0CA4EDE9" w14:textId="67C2B694" w:rsidR="00E828BD" w:rsidRPr="00957389" w:rsidRDefault="00E828BD" w:rsidP="00E828BD">
      <w:r>
        <w:rPr>
          <w:rFonts w:hint="eastAsia"/>
        </w:rPr>
        <w:t>详见：成本分析说明。</w:t>
      </w:r>
      <w:r w:rsidR="00C355F9">
        <w:rPr>
          <w:rFonts w:hint="eastAsia"/>
        </w:rPr>
        <w:t>共计约</w:t>
      </w:r>
      <w:r w:rsidR="00C355F9">
        <w:rPr>
          <w:rFonts w:hint="eastAsia"/>
        </w:rPr>
        <w:t>10</w:t>
      </w:r>
      <w:r w:rsidR="00C355F9">
        <w:rPr>
          <w:rFonts w:hint="eastAsia"/>
        </w:rPr>
        <w:t>万元。</w:t>
      </w:r>
    </w:p>
    <w:p w14:paraId="2E47C0A3" w14:textId="44B3435F" w:rsidR="00E828BD" w:rsidRDefault="00E828BD" w:rsidP="00E828BD">
      <w:pPr>
        <w:pStyle w:val="2"/>
      </w:pPr>
      <w:bookmarkStart w:id="227" w:name="_Toc243838474"/>
      <w:bookmarkStart w:id="228" w:name="_Toc448876142"/>
      <w:r>
        <w:rPr>
          <w:rFonts w:hint="eastAsia"/>
        </w:rPr>
        <w:t>关键问题</w:t>
      </w:r>
      <w:bookmarkEnd w:id="227"/>
      <w:bookmarkEnd w:id="228"/>
    </w:p>
    <w:p w14:paraId="11B60183" w14:textId="77777777" w:rsidR="00E828BD" w:rsidRDefault="00E828BD" w:rsidP="00E828BD">
      <w:pPr>
        <w:widowControl w:val="0"/>
        <w:numPr>
          <w:ilvl w:val="0"/>
          <w:numId w:val="26"/>
        </w:numPr>
        <w:spacing w:after="0" w:line="240" w:lineRule="auto"/>
        <w:jc w:val="both"/>
      </w:pPr>
      <w:r>
        <w:rPr>
          <w:rFonts w:hint="eastAsia"/>
        </w:rPr>
        <w:t>关键问题：对目标功能需求的定义。</w:t>
      </w:r>
    </w:p>
    <w:p w14:paraId="0E64BF55" w14:textId="77777777" w:rsidR="00E828BD" w:rsidRDefault="00E828BD" w:rsidP="00E828BD">
      <w:pPr>
        <w:widowControl w:val="0"/>
        <w:numPr>
          <w:ilvl w:val="0"/>
          <w:numId w:val="26"/>
        </w:numPr>
        <w:spacing w:after="0" w:line="240" w:lineRule="auto"/>
        <w:jc w:val="both"/>
      </w:pPr>
      <w:r>
        <w:t>技术难点：</w:t>
      </w:r>
      <w:r>
        <w:rPr>
          <w:rFonts w:hint="eastAsia"/>
        </w:rPr>
        <w:t>微信接口调用，服务器端配置与数据安全，</w:t>
      </w:r>
      <w:r>
        <w:t>程序的概要设计和详细设计中的算法与数据结构实现。</w:t>
      </w:r>
    </w:p>
    <w:p w14:paraId="4A0CD0F5" w14:textId="77777777" w:rsidR="00E828BD" w:rsidRDefault="00E828BD" w:rsidP="00E828BD">
      <w:pPr>
        <w:widowControl w:val="0"/>
        <w:numPr>
          <w:ilvl w:val="0"/>
          <w:numId w:val="26"/>
        </w:numPr>
        <w:spacing w:after="0" w:line="240" w:lineRule="auto"/>
        <w:jc w:val="both"/>
      </w:pPr>
      <w:r>
        <w:t>风险：时间比较紧张，可能影响项目开发的质量；</w:t>
      </w:r>
      <w:r>
        <w:rPr>
          <w:rFonts w:hint="eastAsia"/>
        </w:rPr>
        <w:t>微信服务号认证时间过长</w:t>
      </w:r>
      <w:r>
        <w:t>。</w:t>
      </w:r>
    </w:p>
    <w:p w14:paraId="68B91FDE" w14:textId="0322AD3B" w:rsidR="00E828BD" w:rsidRDefault="00E828BD" w:rsidP="00E828BD">
      <w:pPr>
        <w:pStyle w:val="1"/>
      </w:pPr>
      <w:bookmarkStart w:id="229" w:name="_Toc243838475"/>
      <w:bookmarkStart w:id="230" w:name="_Toc448876143"/>
      <w:r>
        <w:rPr>
          <w:rFonts w:hint="eastAsia"/>
        </w:rPr>
        <w:t>支持条件</w:t>
      </w:r>
      <w:bookmarkEnd w:id="229"/>
      <w:bookmarkEnd w:id="230"/>
    </w:p>
    <w:p w14:paraId="210871D3" w14:textId="177B742A" w:rsidR="00E828BD" w:rsidRDefault="00E828BD" w:rsidP="00E828BD">
      <w:pPr>
        <w:pStyle w:val="2"/>
      </w:pPr>
      <w:bookmarkStart w:id="231" w:name="_Toc243838476"/>
      <w:bookmarkStart w:id="232" w:name="_Toc448876144"/>
      <w:r>
        <w:rPr>
          <w:rFonts w:hint="eastAsia"/>
        </w:rPr>
        <w:t>计算机系统支持</w:t>
      </w:r>
      <w:bookmarkEnd w:id="231"/>
      <w:bookmarkEnd w:id="232"/>
    </w:p>
    <w:p w14:paraId="5C036DE3" w14:textId="77777777" w:rsidR="00E828BD" w:rsidRDefault="00E828BD" w:rsidP="00E828BD">
      <w:pPr>
        <w:ind w:firstLine="420"/>
      </w:pPr>
      <w:r>
        <w:rPr>
          <w:rFonts w:hint="eastAsia"/>
        </w:rPr>
        <w:t>软件开发中，需要开发人员使用个人计算机进行开发过程中的需求分析、设计、实现、测试等工作，计算机操作系统为</w:t>
      </w:r>
      <w:r>
        <w:rPr>
          <w:rFonts w:hint="eastAsia"/>
        </w:rPr>
        <w:t>Windows</w:t>
      </w:r>
      <w:r>
        <w:t xml:space="preserve"> 10</w:t>
      </w:r>
      <w:r>
        <w:rPr>
          <w:rFonts w:hint="eastAsia"/>
        </w:rPr>
        <w:t>，系统中需要</w:t>
      </w:r>
      <w:proofErr w:type="spellStart"/>
      <w:r>
        <w:rPr>
          <w:rFonts w:hint="eastAsia"/>
        </w:rPr>
        <w:t>Wamp</w:t>
      </w:r>
      <w:proofErr w:type="spellEnd"/>
      <w:r>
        <w:t>开发环境</w:t>
      </w:r>
      <w:r>
        <w:rPr>
          <w:rFonts w:hint="eastAsia"/>
        </w:rPr>
        <w:t>和用于运行的浏览器。开发人员之间联络的通讯设备为手机和个人计算机，使用</w:t>
      </w:r>
      <w:r>
        <w:t>Github</w:t>
      </w:r>
      <w:r>
        <w:rPr>
          <w:rFonts w:hint="eastAsia"/>
        </w:rPr>
        <w:t>进行工作成果通讯。</w:t>
      </w:r>
    </w:p>
    <w:p w14:paraId="0A9B8D30" w14:textId="77777777" w:rsidR="00E828BD" w:rsidRDefault="00E828BD" w:rsidP="00E828BD">
      <w:pPr>
        <w:ind w:firstLine="420"/>
      </w:pPr>
      <w:r>
        <w:rPr>
          <w:rFonts w:hint="eastAsia"/>
        </w:rPr>
        <w:t>运行时需使用长期运行的</w:t>
      </w:r>
      <w:r>
        <w:t>U</w:t>
      </w:r>
      <w:r>
        <w:rPr>
          <w:rFonts w:hint="eastAsia"/>
        </w:rPr>
        <w:t>buntu</w:t>
      </w:r>
      <w:r>
        <w:rPr>
          <w:rFonts w:hint="eastAsia"/>
        </w:rPr>
        <w:t>服务器系统。</w:t>
      </w:r>
    </w:p>
    <w:p w14:paraId="0C841740" w14:textId="62CD4DD8" w:rsidR="00E828BD" w:rsidRDefault="00E828BD" w:rsidP="00E828BD">
      <w:pPr>
        <w:pStyle w:val="2"/>
      </w:pPr>
      <w:bookmarkStart w:id="233" w:name="_Toc243838477"/>
      <w:bookmarkStart w:id="234" w:name="_Toc448876145"/>
      <w:r>
        <w:rPr>
          <w:rFonts w:hint="eastAsia"/>
        </w:rPr>
        <w:t>需由用户承担的工作</w:t>
      </w:r>
      <w:bookmarkEnd w:id="233"/>
      <w:bookmarkEnd w:id="234"/>
    </w:p>
    <w:p w14:paraId="427C9731" w14:textId="3EE49633" w:rsidR="00E828BD" w:rsidRDefault="00E828BD" w:rsidP="00E828BD">
      <w:pPr>
        <w:ind w:firstLine="420"/>
      </w:pPr>
      <w:r>
        <w:rPr>
          <w:rFonts w:hint="eastAsia"/>
        </w:rPr>
        <w:t>在需求分析阶段</w:t>
      </w:r>
      <w:del w:id="235" w:author="Yuyan Chen" w:date="2016-04-23T21:22:00Z">
        <w:r w:rsidDel="00144866">
          <w:rPr>
            <w:rFonts w:hint="eastAsia"/>
          </w:rPr>
          <w:delText>（</w:delText>
        </w:r>
        <w:r w:rsidDel="00144866">
          <w:rPr>
            <w:rFonts w:hint="eastAsia"/>
          </w:rPr>
          <w:delText>201</w:delText>
        </w:r>
        <w:r w:rsidDel="00144866">
          <w:delText>6</w:delText>
        </w:r>
        <w:r w:rsidDel="00144866">
          <w:rPr>
            <w:rFonts w:hint="eastAsia"/>
          </w:rPr>
          <w:delText>年</w:delText>
        </w:r>
        <w:r w:rsidDel="00144866">
          <w:rPr>
            <w:rFonts w:hint="eastAsia"/>
          </w:rPr>
          <w:delText>4</w:delText>
        </w:r>
        <w:r w:rsidDel="00144866">
          <w:rPr>
            <w:rFonts w:hint="eastAsia"/>
          </w:rPr>
          <w:delText>月</w:delText>
        </w:r>
        <w:r w:rsidDel="00144866">
          <w:delText>15</w:delText>
        </w:r>
        <w:r w:rsidDel="00144866">
          <w:rPr>
            <w:rFonts w:hint="eastAsia"/>
          </w:rPr>
          <w:delText>日</w:delText>
        </w:r>
        <w:r w:rsidDel="00144866">
          <w:rPr>
            <w:rFonts w:hint="eastAsia"/>
          </w:rPr>
          <w:delText>-201</w:delText>
        </w:r>
        <w:r w:rsidDel="00144866">
          <w:delText>6</w:delText>
        </w:r>
        <w:r w:rsidDel="00144866">
          <w:rPr>
            <w:rFonts w:hint="eastAsia"/>
          </w:rPr>
          <w:delText>年</w:delText>
        </w:r>
        <w:r w:rsidDel="00144866">
          <w:rPr>
            <w:rFonts w:hint="eastAsia"/>
          </w:rPr>
          <w:delText>4</w:delText>
        </w:r>
        <w:r w:rsidDel="00144866">
          <w:rPr>
            <w:rFonts w:hint="eastAsia"/>
          </w:rPr>
          <w:delText>月</w:delText>
        </w:r>
        <w:r w:rsidDel="00144866">
          <w:delText>25</w:delText>
        </w:r>
        <w:r w:rsidDel="00144866">
          <w:rPr>
            <w:rFonts w:hint="eastAsia"/>
          </w:rPr>
          <w:delText>日）</w:delText>
        </w:r>
      </w:del>
      <w:r>
        <w:rPr>
          <w:rFonts w:hint="eastAsia"/>
        </w:rPr>
        <w:t>与设计方交流项目成果软件的功能需求。</w:t>
      </w:r>
    </w:p>
    <w:p w14:paraId="40C0FB55" w14:textId="18CE7FAB" w:rsidR="00E828BD" w:rsidRPr="001D4335" w:rsidRDefault="00E828BD" w:rsidP="00E828BD">
      <w:pPr>
        <w:ind w:firstLine="420"/>
      </w:pPr>
      <w:r>
        <w:rPr>
          <w:rFonts w:hint="eastAsia"/>
        </w:rPr>
        <w:t>在实践阶段</w:t>
      </w:r>
      <w:del w:id="236" w:author="Yuyan Chen" w:date="2016-04-23T21:23:00Z">
        <w:r w:rsidDel="00144866">
          <w:rPr>
            <w:rFonts w:hint="eastAsia"/>
          </w:rPr>
          <w:delText>（</w:delText>
        </w:r>
        <w:r w:rsidDel="00144866">
          <w:rPr>
            <w:rFonts w:hint="eastAsia"/>
          </w:rPr>
          <w:delText>201</w:delText>
        </w:r>
        <w:r w:rsidDel="00144866">
          <w:delText>6</w:delText>
        </w:r>
        <w:r w:rsidDel="00144866">
          <w:rPr>
            <w:rFonts w:hint="eastAsia"/>
          </w:rPr>
          <w:delText>年</w:delText>
        </w:r>
        <w:r w:rsidDel="00144866">
          <w:rPr>
            <w:rFonts w:hint="eastAsia"/>
          </w:rPr>
          <w:delText>4</w:delText>
        </w:r>
        <w:r w:rsidDel="00144866">
          <w:rPr>
            <w:rFonts w:hint="eastAsia"/>
          </w:rPr>
          <w:delText>月</w:delText>
        </w:r>
        <w:r w:rsidDel="00144866">
          <w:delText>15</w:delText>
        </w:r>
        <w:r w:rsidDel="00144866">
          <w:rPr>
            <w:rFonts w:hint="eastAsia"/>
          </w:rPr>
          <w:delText>日</w:delText>
        </w:r>
        <w:r w:rsidDel="00144866">
          <w:rPr>
            <w:rFonts w:hint="eastAsia"/>
          </w:rPr>
          <w:delText>-201</w:delText>
        </w:r>
        <w:r w:rsidDel="00144866">
          <w:delText>6</w:delText>
        </w:r>
        <w:r w:rsidDel="00144866">
          <w:rPr>
            <w:rFonts w:hint="eastAsia"/>
          </w:rPr>
          <w:delText>年</w:delText>
        </w:r>
        <w:r w:rsidDel="00144866">
          <w:rPr>
            <w:rFonts w:hint="eastAsia"/>
          </w:rPr>
          <w:delText>4</w:delText>
        </w:r>
        <w:r w:rsidDel="00144866">
          <w:rPr>
            <w:rFonts w:hint="eastAsia"/>
          </w:rPr>
          <w:delText>月</w:delText>
        </w:r>
        <w:r w:rsidDel="00144866">
          <w:delText>25</w:delText>
        </w:r>
        <w:r w:rsidDel="00144866">
          <w:rPr>
            <w:rFonts w:hint="eastAsia"/>
          </w:rPr>
          <w:delText>日）</w:delText>
        </w:r>
      </w:del>
      <w:r>
        <w:rPr>
          <w:rFonts w:hint="eastAsia"/>
        </w:rPr>
        <w:t>向设计方反馈项目成果软件的优缺点。</w:t>
      </w:r>
    </w:p>
    <w:p w14:paraId="4676BF20" w14:textId="6413D975" w:rsidR="00E828BD" w:rsidRPr="001D4335" w:rsidDel="00144866" w:rsidRDefault="00E828BD" w:rsidP="00E828BD">
      <w:pPr>
        <w:ind w:firstLine="420"/>
        <w:rPr>
          <w:del w:id="237" w:author="Yuyan Chen" w:date="2016-04-23T21:23:00Z"/>
        </w:rPr>
      </w:pPr>
      <w:del w:id="238" w:author="Yuyan Chen" w:date="2016-04-23T21:23:00Z">
        <w:r w:rsidDel="00144866">
          <w:delText>在项目培训阶段（</w:delText>
        </w:r>
        <w:r w:rsidRPr="007B0A57" w:rsidDel="00144866">
          <w:delText>2014</w:delText>
        </w:r>
        <w:r w:rsidDel="00144866">
          <w:delText>年</w:delText>
        </w:r>
        <w:r w:rsidRPr="007B0A57" w:rsidDel="00144866">
          <w:delText>5</w:delText>
        </w:r>
        <w:r w:rsidDel="00144866">
          <w:delText>月</w:delText>
        </w:r>
        <w:r w:rsidDel="00144866">
          <w:delText>25</w:delText>
        </w:r>
        <w:r w:rsidDel="00144866">
          <w:delText>日</w:delText>
        </w:r>
        <w:r w:rsidDel="00144866">
          <w:delText>-</w:delText>
        </w:r>
        <w:r w:rsidRPr="007B0A57" w:rsidDel="00144866">
          <w:delText>2014</w:delText>
        </w:r>
        <w:r w:rsidDel="00144866">
          <w:delText>年</w:delText>
        </w:r>
        <w:r w:rsidRPr="007B0A57" w:rsidDel="00144866">
          <w:delText>5</w:delText>
        </w:r>
        <w:r w:rsidDel="00144866">
          <w:delText>月</w:delText>
        </w:r>
        <w:r w:rsidDel="00144866">
          <w:delText>31</w:delText>
        </w:r>
        <w:r w:rsidDel="00144866">
          <w:delText>日）积极参与培训，以便后面的使用。</w:delText>
        </w:r>
      </w:del>
    </w:p>
    <w:p w14:paraId="5794679B" w14:textId="77777777" w:rsidR="00CD2150" w:rsidRPr="00CD2150" w:rsidRDefault="00CD2150" w:rsidP="00CD2150"/>
    <w:p w14:paraId="45737EF2" w14:textId="77777777" w:rsidR="005E29E1" w:rsidRDefault="005E29E1">
      <w:pPr>
        <w:spacing w:line="259" w:lineRule="auto"/>
        <w:ind w:firstLine="0"/>
        <w:rPr>
          <w:rFonts w:ascii="黑体" w:eastAsia="黑体" w:hAnsi="黑体" w:cs="微软雅黑"/>
          <w:b/>
          <w:kern w:val="2"/>
          <w:sz w:val="44"/>
          <w:szCs w:val="44"/>
        </w:rPr>
      </w:pPr>
      <w:r>
        <w:br w:type="page"/>
      </w:r>
    </w:p>
    <w:p w14:paraId="73578F08" w14:textId="6C990576" w:rsidR="008C1EB7" w:rsidRDefault="008C1EB7" w:rsidP="008C1EB7">
      <w:pPr>
        <w:pStyle w:val="a7"/>
      </w:pPr>
      <w:bookmarkStart w:id="239" w:name="_Toc448876146"/>
      <w:r>
        <w:rPr>
          <w:rFonts w:hint="eastAsia"/>
        </w:rPr>
        <w:lastRenderedPageBreak/>
        <w:t>五、</w:t>
      </w:r>
      <w:r>
        <w:rPr>
          <w:rFonts w:hint="eastAsia"/>
        </w:rPr>
        <w:tab/>
        <w:t>成本分析</w:t>
      </w:r>
      <w:bookmarkEnd w:id="239"/>
    </w:p>
    <w:p w14:paraId="3B165045" w14:textId="3110C50B" w:rsidR="00CC4E98" w:rsidRDefault="00CC4E98" w:rsidP="00CC4E98">
      <w:pPr>
        <w:pStyle w:val="1"/>
      </w:pPr>
      <w:bookmarkStart w:id="240" w:name="_Toc448876147"/>
      <w:r>
        <w:rPr>
          <w:rFonts w:hint="eastAsia"/>
        </w:rPr>
        <w:t>服务器成本</w:t>
      </w:r>
      <w:bookmarkEnd w:id="240"/>
    </w:p>
    <w:p w14:paraId="62123C1C" w14:textId="637EAE55" w:rsidR="00CC4E98" w:rsidRDefault="00CC4E98" w:rsidP="00CC4E98">
      <w:pPr>
        <w:pStyle w:val="2"/>
      </w:pPr>
      <w:bookmarkStart w:id="241" w:name="_Toc448876148"/>
      <w:r>
        <w:rPr>
          <w:rFonts w:hint="eastAsia"/>
        </w:rPr>
        <w:t>服务器带宽</w:t>
      </w:r>
      <w:bookmarkEnd w:id="241"/>
    </w:p>
    <w:p w14:paraId="7098DE3A" w14:textId="77777777" w:rsidR="00CC4E98" w:rsidRDefault="00CC4E98" w:rsidP="00CC4E98">
      <w:r>
        <w:t>设定每个页面大小为</w:t>
      </w:r>
      <w:r>
        <w:rPr>
          <w:rFonts w:hint="eastAsia"/>
        </w:rPr>
        <w:t>10K</w:t>
      </w:r>
      <w:r>
        <w:rPr>
          <w:rFonts w:hint="eastAsia"/>
        </w:rPr>
        <w:t>，预计最大支撑</w:t>
      </w:r>
      <w:r>
        <w:rPr>
          <w:rFonts w:hint="eastAsia"/>
        </w:rPr>
        <w:t>200</w:t>
      </w:r>
      <w:r>
        <w:rPr>
          <w:rFonts w:hint="eastAsia"/>
        </w:rPr>
        <w:t>并发数，要求一般操作在</w:t>
      </w:r>
      <w:r>
        <w:rPr>
          <w:rFonts w:hint="eastAsia"/>
        </w:rPr>
        <w:t>2s</w:t>
      </w:r>
      <w:r>
        <w:rPr>
          <w:rFonts w:hint="eastAsia"/>
        </w:rPr>
        <w:t>内完成，所需带宽为</w:t>
      </w:r>
      <w:r>
        <w:rPr>
          <w:rFonts w:hint="eastAsia"/>
        </w:rPr>
        <w:t>1M</w:t>
      </w:r>
      <w:r>
        <w:rPr>
          <w:rFonts w:hint="eastAsia"/>
        </w:rPr>
        <w:t>。</w:t>
      </w:r>
    </w:p>
    <w:p w14:paraId="33925207" w14:textId="77777777" w:rsidR="00CC4E98" w:rsidRDefault="00CC4E98" w:rsidP="00CC4E98">
      <w:r>
        <w:t>所租用服务器主机成本</w:t>
      </w:r>
      <w:r>
        <w:rPr>
          <w:rFonts w:hint="eastAsia"/>
        </w:rPr>
        <w:t>0.1</w:t>
      </w:r>
      <w:r>
        <w:rPr>
          <w:rFonts w:hint="eastAsia"/>
        </w:rPr>
        <w:t>元</w:t>
      </w:r>
      <w:r>
        <w:rPr>
          <w:rFonts w:hint="eastAsia"/>
        </w:rPr>
        <w:t>/</w:t>
      </w:r>
      <w:r>
        <w:rPr>
          <w:rFonts w:hint="eastAsia"/>
        </w:rPr>
        <w:t>小时，公网</w:t>
      </w:r>
      <w:r>
        <w:rPr>
          <w:rFonts w:hint="eastAsia"/>
        </w:rPr>
        <w:t>IP</w:t>
      </w:r>
      <w:r>
        <w:rPr>
          <w:rFonts w:hint="eastAsia"/>
        </w:rPr>
        <w:t>地址费用</w:t>
      </w:r>
      <w:r>
        <w:rPr>
          <w:rFonts w:hint="eastAsia"/>
        </w:rPr>
        <w:t>0.03</w:t>
      </w:r>
      <w:r>
        <w:rPr>
          <w:rFonts w:hint="eastAsia"/>
        </w:rPr>
        <w:t>元</w:t>
      </w:r>
      <w:r>
        <w:rPr>
          <w:rFonts w:hint="eastAsia"/>
        </w:rPr>
        <w:t>/</w:t>
      </w:r>
      <w:r>
        <w:rPr>
          <w:rFonts w:hint="eastAsia"/>
        </w:rPr>
        <w:t>小时。代码编写及上线时间暂定</w:t>
      </w:r>
      <w:r>
        <w:rPr>
          <w:rFonts w:hint="eastAsia"/>
        </w:rPr>
        <w:t>4.30~</w:t>
      </w:r>
      <w:r>
        <w:t>6.30</w:t>
      </w:r>
      <w:r>
        <w:rPr>
          <w:rFonts w:hint="eastAsia"/>
        </w:rPr>
        <w:t>，</w:t>
      </w:r>
      <w:r>
        <w:t>共</w:t>
      </w:r>
      <w:r>
        <w:rPr>
          <w:rFonts w:hint="eastAsia"/>
        </w:rPr>
        <w:t>61</w:t>
      </w:r>
      <w:r>
        <w:rPr>
          <w:rFonts w:hint="eastAsia"/>
        </w:rPr>
        <w:t>天</w:t>
      </w:r>
      <w:r>
        <w:rPr>
          <w:rFonts w:hint="eastAsia"/>
        </w:rPr>
        <w:t>1465</w:t>
      </w:r>
      <w:r>
        <w:rPr>
          <w:rFonts w:hint="eastAsia"/>
        </w:rPr>
        <w:t>小时，服务器费用</w:t>
      </w:r>
      <w:r>
        <w:rPr>
          <w:rFonts w:hint="eastAsia"/>
        </w:rPr>
        <w:t>0.13*</w:t>
      </w:r>
      <w:r>
        <w:t>1465</w:t>
      </w:r>
      <w:r>
        <w:rPr>
          <w:rFonts w:hint="eastAsia"/>
        </w:rPr>
        <w:t>=</w:t>
      </w:r>
      <w:r>
        <w:t>190.32</w:t>
      </w:r>
      <w:r>
        <w:t>元</w:t>
      </w:r>
    </w:p>
    <w:p w14:paraId="0F61B33C" w14:textId="50001EF0" w:rsidR="00CC4E98" w:rsidRDefault="00CC4E98" w:rsidP="00CC4E98">
      <w:pPr>
        <w:pStyle w:val="1"/>
      </w:pPr>
      <w:bookmarkStart w:id="242" w:name="_Toc448876149"/>
      <w:r>
        <w:rPr>
          <w:rFonts w:hint="eastAsia"/>
        </w:rPr>
        <w:t>程序设计</w:t>
      </w:r>
      <w:bookmarkEnd w:id="242"/>
    </w:p>
    <w:p w14:paraId="3225AC5C" w14:textId="77777777" w:rsidR="00CC4E98" w:rsidRDefault="00CC4E98" w:rsidP="00CC4E98">
      <w:r>
        <w:rPr>
          <w:rFonts w:hint="eastAsia"/>
        </w:rPr>
        <w:t>子系统一：</w:t>
      </w:r>
    </w:p>
    <w:p w14:paraId="6A521BA9" w14:textId="77777777" w:rsidR="00CC4E98" w:rsidRDefault="00CC4E98" w:rsidP="00CC4E98">
      <w:r>
        <w:t>存储信息</w:t>
      </w:r>
      <w:r>
        <w:rPr>
          <w:rFonts w:hint="eastAsia"/>
        </w:rPr>
        <w:t>：</w:t>
      </w:r>
    </w:p>
    <w:p w14:paraId="6AFC2538" w14:textId="77777777" w:rsidR="00CC4E98" w:rsidRDefault="00CC4E98" w:rsidP="00CC4E98">
      <w:r>
        <w:rPr>
          <w:rFonts w:hint="eastAsia"/>
        </w:rPr>
        <w:t>（</w:t>
      </w:r>
      <w:r>
        <w:rPr>
          <w:rFonts w:hint="eastAsia"/>
        </w:rPr>
        <w:t>1</w:t>
      </w:r>
      <w:r>
        <w:rPr>
          <w:rFonts w:hint="eastAsia"/>
        </w:rPr>
        <w:t>）</w:t>
      </w:r>
      <w:r>
        <w:t>用户身份信息存储</w:t>
      </w:r>
      <w:r>
        <w:rPr>
          <w:rFonts w:hint="eastAsia"/>
        </w:rPr>
        <w:t>：预计代码行数</w:t>
      </w:r>
      <w:r>
        <w:rPr>
          <w:rFonts w:hint="eastAsia"/>
        </w:rPr>
        <w:t>50</w:t>
      </w:r>
      <w:r>
        <w:rPr>
          <w:rFonts w:hint="eastAsia"/>
        </w:rPr>
        <w:t>。</w:t>
      </w:r>
    </w:p>
    <w:p w14:paraId="662CB4BA" w14:textId="77777777" w:rsidR="00CC4E98" w:rsidRDefault="00CC4E98" w:rsidP="00CC4E98">
      <w:r>
        <w:rPr>
          <w:rFonts w:hint="eastAsia"/>
        </w:rPr>
        <w:t>（</w:t>
      </w:r>
      <w:r>
        <w:rPr>
          <w:rFonts w:hint="eastAsia"/>
        </w:rPr>
        <w:t>2</w:t>
      </w:r>
      <w:r>
        <w:rPr>
          <w:rFonts w:hint="eastAsia"/>
        </w:rPr>
        <w:t>）问卷条目存储：预计代码行数</w:t>
      </w:r>
      <w:r>
        <w:rPr>
          <w:rFonts w:hint="eastAsia"/>
        </w:rPr>
        <w:t>50</w:t>
      </w:r>
      <w:r>
        <w:rPr>
          <w:rFonts w:hint="eastAsia"/>
        </w:rPr>
        <w:t>。</w:t>
      </w:r>
    </w:p>
    <w:p w14:paraId="5C1E2640" w14:textId="77777777" w:rsidR="00CC4E98" w:rsidRDefault="00CC4E98" w:rsidP="00CC4E98">
      <w:r>
        <w:rPr>
          <w:rFonts w:hint="eastAsia"/>
        </w:rPr>
        <w:t>（</w:t>
      </w:r>
      <w:r>
        <w:rPr>
          <w:rFonts w:hint="eastAsia"/>
        </w:rPr>
        <w:t>3</w:t>
      </w:r>
      <w:r>
        <w:rPr>
          <w:rFonts w:hint="eastAsia"/>
        </w:rPr>
        <w:t>）问卷回答存储：预计代码行数</w:t>
      </w:r>
      <w:r>
        <w:rPr>
          <w:rFonts w:hint="eastAsia"/>
        </w:rPr>
        <w:t>50</w:t>
      </w:r>
      <w:r>
        <w:rPr>
          <w:rFonts w:hint="eastAsia"/>
        </w:rPr>
        <w:t>。</w:t>
      </w:r>
    </w:p>
    <w:p w14:paraId="0BAE478F" w14:textId="77777777" w:rsidR="00CC4E98" w:rsidRDefault="00CC4E98" w:rsidP="00CC4E98">
      <w:r>
        <w:t>查询</w:t>
      </w:r>
      <w:r>
        <w:rPr>
          <w:rFonts w:hint="eastAsia"/>
        </w:rPr>
        <w:t>/</w:t>
      </w:r>
      <w:r>
        <w:rPr>
          <w:rFonts w:hint="eastAsia"/>
        </w:rPr>
        <w:t>修改功能</w:t>
      </w:r>
    </w:p>
    <w:p w14:paraId="37FBF86A" w14:textId="58F9FB36" w:rsidR="00CC4E98" w:rsidRDefault="00CC4E98" w:rsidP="00C355F9">
      <w:pPr>
        <w:pStyle w:val="a8"/>
        <w:numPr>
          <w:ilvl w:val="0"/>
          <w:numId w:val="24"/>
        </w:numPr>
      </w:pPr>
      <w:r>
        <w:rPr>
          <w:rFonts w:hint="eastAsia"/>
        </w:rPr>
        <w:t>学生信息，家长信息的查询</w:t>
      </w:r>
      <w:r>
        <w:rPr>
          <w:rFonts w:hint="eastAsia"/>
        </w:rPr>
        <w:t>/</w:t>
      </w:r>
      <w:r>
        <w:rPr>
          <w:rFonts w:hint="eastAsia"/>
        </w:rPr>
        <w:t>增删改：预计代码行数</w:t>
      </w:r>
      <w:r>
        <w:t>50</w:t>
      </w:r>
      <w:r>
        <w:rPr>
          <w:rFonts w:hint="eastAsia"/>
        </w:rPr>
        <w:t>。</w:t>
      </w:r>
    </w:p>
    <w:p w14:paraId="5875CE94" w14:textId="77777777" w:rsidR="00CC4E98" w:rsidRDefault="00CC4E98" w:rsidP="00CC4E98">
      <w:pPr>
        <w:pStyle w:val="a8"/>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增删改：预计代码行数</w:t>
      </w:r>
      <w:r>
        <w:t>50</w:t>
      </w:r>
      <w:r>
        <w:rPr>
          <w:rFonts w:hint="eastAsia"/>
        </w:rPr>
        <w:t>。</w:t>
      </w:r>
    </w:p>
    <w:p w14:paraId="3A82D5F6" w14:textId="77777777" w:rsidR="00CC4E98" w:rsidRDefault="00CC4E98" w:rsidP="00CC4E98">
      <w:pPr>
        <w:pStyle w:val="a8"/>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查询还未回答的学生学号及姓名，支持对各问题的回答比例进行查询。预计代码行数</w:t>
      </w:r>
      <w:r>
        <w:rPr>
          <w:rFonts w:hint="eastAsia"/>
        </w:rPr>
        <w:t>80</w:t>
      </w:r>
      <w:r>
        <w:rPr>
          <w:rFonts w:hint="eastAsia"/>
        </w:rPr>
        <w:t>。</w:t>
      </w:r>
    </w:p>
    <w:p w14:paraId="4857222C" w14:textId="77777777" w:rsidR="00CC4E98" w:rsidRDefault="00CC4E98" w:rsidP="00CC4E98">
      <w:pPr>
        <w:pStyle w:val="a8"/>
        <w:numPr>
          <w:ilvl w:val="0"/>
          <w:numId w:val="24"/>
        </w:numPr>
      </w:pPr>
      <w:r>
        <w:rPr>
          <w:rFonts w:hint="eastAsia"/>
        </w:rPr>
        <w:t>用户身份验证：提供微信</w:t>
      </w:r>
      <w:r>
        <w:rPr>
          <w:rFonts w:hint="eastAsia"/>
        </w:rPr>
        <w:t>ID</w:t>
      </w:r>
      <w:r>
        <w:rPr>
          <w:rFonts w:hint="eastAsia"/>
        </w:rPr>
        <w:t>，确认该用户是否为注册用户，如果是，则进一步确认其是发起者（老师）还是普通用户（家长）并显示对应的界面。预计代码行数</w:t>
      </w:r>
      <w:r>
        <w:rPr>
          <w:rFonts w:hint="eastAsia"/>
        </w:rPr>
        <w:t>100</w:t>
      </w:r>
      <w:r>
        <w:rPr>
          <w:rFonts w:hint="eastAsia"/>
        </w:rPr>
        <w:t>。</w:t>
      </w:r>
    </w:p>
    <w:p w14:paraId="51C6C9BA" w14:textId="77777777" w:rsidR="00CC4E98" w:rsidRDefault="00CC4E98" w:rsidP="00CC4E98">
      <w:pPr>
        <w:ind w:firstLineChars="200" w:firstLine="480"/>
      </w:pPr>
      <w:r>
        <w:rPr>
          <w:rFonts w:hint="eastAsia"/>
        </w:rPr>
        <w:t>子系统二：</w:t>
      </w:r>
    </w:p>
    <w:p w14:paraId="5235B2F2" w14:textId="265C83B9" w:rsidR="00CC4E98" w:rsidRDefault="00CC4E98" w:rsidP="00CC4E98">
      <w:pPr>
        <w:ind w:left="490" w:firstLine="0"/>
      </w:pPr>
      <w:r>
        <w:rPr>
          <w:rFonts w:hint="eastAsia"/>
        </w:rPr>
        <w:t>（</w:t>
      </w:r>
      <w:r>
        <w:rPr>
          <w:rFonts w:hint="eastAsia"/>
        </w:rPr>
        <w:t>1</w:t>
      </w:r>
      <w:r>
        <w:rPr>
          <w:rFonts w:hint="eastAsia"/>
        </w:rPr>
        <w:t>）发起者及本群所对应学生的登记界面：预计代码行数</w:t>
      </w:r>
      <w:r>
        <w:rPr>
          <w:rFonts w:hint="eastAsia"/>
        </w:rPr>
        <w:t>50</w:t>
      </w:r>
      <w:r>
        <w:rPr>
          <w:rFonts w:hint="eastAsia"/>
        </w:rPr>
        <w:t>。</w:t>
      </w:r>
    </w:p>
    <w:p w14:paraId="711EC79A" w14:textId="77777777" w:rsidR="00CC4E98" w:rsidRDefault="00CC4E98" w:rsidP="00CC4E98">
      <w:pPr>
        <w:ind w:left="490" w:firstLine="0"/>
      </w:pPr>
      <w:r>
        <w:rPr>
          <w:rFonts w:hint="eastAsia"/>
        </w:rPr>
        <w:t>（</w:t>
      </w:r>
      <w:r>
        <w:rPr>
          <w:rFonts w:hint="eastAsia"/>
        </w:rPr>
        <w:t>2</w:t>
      </w:r>
      <w:r>
        <w:rPr>
          <w:rFonts w:hint="eastAsia"/>
        </w:rPr>
        <w:t>）本群普通成员的登记界面：预计代码行数</w:t>
      </w:r>
      <w:r>
        <w:rPr>
          <w:rFonts w:hint="eastAsia"/>
        </w:rPr>
        <w:t>80</w:t>
      </w:r>
      <w:r>
        <w:rPr>
          <w:rFonts w:hint="eastAsia"/>
        </w:rPr>
        <w:t>。</w:t>
      </w:r>
    </w:p>
    <w:p w14:paraId="44DC490B" w14:textId="77777777" w:rsidR="00CC4E98" w:rsidRDefault="00CC4E98" w:rsidP="00CC4E98">
      <w:r>
        <w:rPr>
          <w:rFonts w:hint="eastAsia"/>
        </w:rPr>
        <w:t>（</w:t>
      </w:r>
      <w:r>
        <w:rPr>
          <w:rFonts w:hint="eastAsia"/>
        </w:rPr>
        <w:t>3</w:t>
      </w:r>
      <w:r>
        <w:rPr>
          <w:rFonts w:hint="eastAsia"/>
        </w:rPr>
        <w:t>）学生信息的增删改界面：预计代码行数</w:t>
      </w:r>
      <w:r>
        <w:rPr>
          <w:rFonts w:hint="eastAsia"/>
        </w:rPr>
        <w:t>50</w:t>
      </w:r>
      <w:r>
        <w:rPr>
          <w:rFonts w:hint="eastAsia"/>
        </w:rPr>
        <w:t>。</w:t>
      </w:r>
    </w:p>
    <w:p w14:paraId="51EB0CA0" w14:textId="77777777" w:rsidR="00CC4E98" w:rsidRDefault="00CC4E98" w:rsidP="00CC4E98">
      <w:r>
        <w:rPr>
          <w:rFonts w:hint="eastAsia"/>
        </w:rPr>
        <w:lastRenderedPageBreak/>
        <w:t>（</w:t>
      </w:r>
      <w:r>
        <w:rPr>
          <w:rFonts w:hint="eastAsia"/>
        </w:rPr>
        <w:t>4</w:t>
      </w:r>
      <w:r>
        <w:rPr>
          <w:rFonts w:hint="eastAsia"/>
        </w:rPr>
        <w:t>）问卷</w:t>
      </w:r>
      <w:r>
        <w:rPr>
          <w:rFonts w:hint="eastAsia"/>
        </w:rPr>
        <w:t>/</w:t>
      </w:r>
      <w:r>
        <w:rPr>
          <w:rFonts w:hint="eastAsia"/>
        </w:rPr>
        <w:t>通知创建界面：预计代码行数</w:t>
      </w:r>
      <w:r>
        <w:rPr>
          <w:rFonts w:hint="eastAsia"/>
        </w:rPr>
        <w:t>100</w:t>
      </w:r>
      <w:r>
        <w:rPr>
          <w:rFonts w:hint="eastAsia"/>
        </w:rPr>
        <w:t>。</w:t>
      </w:r>
    </w:p>
    <w:p w14:paraId="415049F7" w14:textId="77777777" w:rsidR="00CC4E98" w:rsidRDefault="00CC4E98" w:rsidP="00CC4E98">
      <w:r>
        <w:rPr>
          <w:rFonts w:hint="eastAsia"/>
        </w:rPr>
        <w:t>（</w:t>
      </w:r>
      <w:r>
        <w:rPr>
          <w:rFonts w:hint="eastAsia"/>
        </w:rPr>
        <w:t>5</w:t>
      </w:r>
      <w:r>
        <w:rPr>
          <w:rFonts w:hint="eastAsia"/>
        </w:rPr>
        <w:t>）问卷回答（通知查看）界面：预计代码行数</w:t>
      </w:r>
      <w:r>
        <w:t>80</w:t>
      </w:r>
      <w:r>
        <w:rPr>
          <w:rFonts w:hint="eastAsia"/>
        </w:rPr>
        <w:t>。</w:t>
      </w:r>
    </w:p>
    <w:p w14:paraId="40325B87" w14:textId="77777777" w:rsidR="00CC4E98" w:rsidRDefault="00CC4E98" w:rsidP="00CC4E98">
      <w:r>
        <w:rPr>
          <w:rFonts w:hint="eastAsia"/>
        </w:rPr>
        <w:t>（</w:t>
      </w:r>
      <w:r>
        <w:rPr>
          <w:rFonts w:hint="eastAsia"/>
        </w:rPr>
        <w:t>6</w:t>
      </w:r>
      <w:r>
        <w:rPr>
          <w:rFonts w:hint="eastAsia"/>
        </w:rPr>
        <w:t>）统计信息界面：预计代码行数</w:t>
      </w:r>
      <w:r>
        <w:rPr>
          <w:rFonts w:hint="eastAsia"/>
        </w:rPr>
        <w:t>150</w:t>
      </w:r>
      <w:r>
        <w:rPr>
          <w:rFonts w:hint="eastAsia"/>
        </w:rPr>
        <w:t>。</w:t>
      </w:r>
    </w:p>
    <w:p w14:paraId="66EE18DE" w14:textId="77777777" w:rsidR="00CC4E98" w:rsidRDefault="00CC4E98" w:rsidP="00CC4E98">
      <w:r>
        <w:rPr>
          <w:rFonts w:hint="eastAsia"/>
        </w:rPr>
        <w:t>（</w:t>
      </w:r>
      <w:r>
        <w:rPr>
          <w:rFonts w:hint="eastAsia"/>
        </w:rPr>
        <w:t>7</w:t>
      </w:r>
      <w:r>
        <w:rPr>
          <w:rFonts w:hint="eastAsia"/>
        </w:rPr>
        <w:t>）问卷管理界面：预计代码行数</w:t>
      </w:r>
      <w:r>
        <w:rPr>
          <w:rFonts w:hint="eastAsia"/>
        </w:rPr>
        <w:t>150</w:t>
      </w:r>
    </w:p>
    <w:p w14:paraId="573CD9C9" w14:textId="77777777" w:rsidR="00CC4E98" w:rsidRDefault="00CC4E98" w:rsidP="00CC4E98">
      <w:r>
        <w:rPr>
          <w:rFonts w:hint="eastAsia"/>
        </w:rPr>
        <w:t>（</w:t>
      </w:r>
      <w:r>
        <w:rPr>
          <w:rFonts w:hint="eastAsia"/>
        </w:rPr>
        <w:t>8</w:t>
      </w:r>
      <w:r>
        <w:rPr>
          <w:rFonts w:hint="eastAsia"/>
        </w:rPr>
        <w:t>）引导页：预计代码行数</w:t>
      </w:r>
      <w:r>
        <w:rPr>
          <w:rFonts w:hint="eastAsia"/>
        </w:rPr>
        <w:t>50</w:t>
      </w:r>
      <w:r>
        <w:rPr>
          <w:rFonts w:hint="eastAsia"/>
        </w:rPr>
        <w:t>。</w:t>
      </w:r>
    </w:p>
    <w:p w14:paraId="547BC564" w14:textId="77777777" w:rsidR="00CC4E98" w:rsidRDefault="00CC4E98" w:rsidP="00CC4E98">
      <w:r>
        <w:t>以上总计代码行数为</w:t>
      </w:r>
      <w:r>
        <w:t>134</w:t>
      </w:r>
      <w:r>
        <w:rPr>
          <w:rFonts w:hint="eastAsia"/>
        </w:rPr>
        <w:t>0</w:t>
      </w:r>
      <w:r>
        <w:rPr>
          <w:rFonts w:hint="eastAsia"/>
        </w:rPr>
        <w:t>行。</w:t>
      </w:r>
    </w:p>
    <w:p w14:paraId="3D10B9FC" w14:textId="294EE9AA" w:rsidR="00CC4E98" w:rsidRDefault="00CC4E98" w:rsidP="00CC4E98">
      <w:r>
        <w:rPr>
          <w:rFonts w:hint="eastAsia"/>
        </w:rPr>
        <w:t>使用</w:t>
      </w:r>
      <w:r>
        <w:t>基本</w:t>
      </w:r>
      <w:r>
        <w:t>COCOMO</w:t>
      </w:r>
      <w:r>
        <w:t>模型</w:t>
      </w:r>
      <w:r>
        <w:rPr>
          <w:rFonts w:hint="eastAsia"/>
        </w:rPr>
        <w:t>进行分析，本项目为基础项目，软件大小为</w:t>
      </w:r>
      <w:r>
        <w:rPr>
          <w:rFonts w:hint="eastAsia"/>
        </w:rPr>
        <w:t>1.34KLOC</w:t>
      </w:r>
      <w:r>
        <w:rPr>
          <w:rFonts w:hint="eastAsia"/>
        </w:rPr>
        <w:t>，</w:t>
      </w:r>
      <w:r>
        <w:rPr>
          <w:rFonts w:hint="eastAsia"/>
        </w:rPr>
        <w:t>E=</w:t>
      </w:r>
      <w:r>
        <w:t>2.4</w:t>
      </w:r>
      <w:r>
        <w:rPr>
          <w:rFonts w:hint="eastAsia"/>
        </w:rPr>
        <w:t>*</w:t>
      </w:r>
      <w:r>
        <w:t>1.34</w:t>
      </w:r>
      <w:r>
        <w:rPr>
          <w:rFonts w:hint="eastAsia"/>
        </w:rPr>
        <w:t>^1.05=</w:t>
      </w:r>
      <w:r>
        <w:t>3.26</w:t>
      </w:r>
      <w:r>
        <w:t>人月</w:t>
      </w:r>
      <w:r>
        <w:rPr>
          <w:rFonts w:hint="eastAsia"/>
        </w:rPr>
        <w:t>，</w:t>
      </w:r>
      <w:r>
        <w:t>每人月成本</w:t>
      </w:r>
      <w:r>
        <w:rPr>
          <w:rFonts w:hint="eastAsia"/>
        </w:rPr>
        <w:t>1.8</w:t>
      </w:r>
      <w:r>
        <w:rPr>
          <w:rFonts w:hint="eastAsia"/>
        </w:rPr>
        <w:t>万元，得程序设计成本为</w:t>
      </w:r>
      <w:r>
        <w:rPr>
          <w:rFonts w:hint="eastAsia"/>
        </w:rPr>
        <w:t>587</w:t>
      </w:r>
      <w:r>
        <w:t>41</w:t>
      </w:r>
      <w:r>
        <w:rPr>
          <w:rFonts w:hint="eastAsia"/>
        </w:rPr>
        <w:t>.33</w:t>
      </w:r>
      <w:r>
        <w:rPr>
          <w:rFonts w:hint="eastAsia"/>
        </w:rPr>
        <w:t>元。（因项目较小，所以在计算人月时保留两位小数）较为符合本项目情况。</w:t>
      </w:r>
    </w:p>
    <w:p w14:paraId="45BBD29C" w14:textId="10DF20A6" w:rsidR="00CC4E98" w:rsidRDefault="00CC4E98" w:rsidP="00CC4E98">
      <w:pPr>
        <w:pStyle w:val="2"/>
      </w:pPr>
      <w:bookmarkStart w:id="243" w:name="_Toc448876150"/>
      <w:r>
        <w:rPr>
          <w:rFonts w:hint="eastAsia"/>
        </w:rPr>
        <w:t>维护成本</w:t>
      </w:r>
      <w:bookmarkEnd w:id="243"/>
    </w:p>
    <w:p w14:paraId="518B913F" w14:textId="77777777" w:rsidR="00CC4E98" w:rsidRDefault="00CC4E98" w:rsidP="00CC4E98">
      <w:r>
        <w:t>软件上线时间为</w:t>
      </w:r>
      <w:r>
        <w:rPr>
          <w:rFonts w:hint="eastAsia"/>
        </w:rPr>
        <w:t>5.31</w:t>
      </w:r>
      <w:r>
        <w:rPr>
          <w:rFonts w:hint="eastAsia"/>
        </w:rPr>
        <w:t>，暂定上线至</w:t>
      </w:r>
      <w:r>
        <w:rPr>
          <w:rFonts w:hint="eastAsia"/>
        </w:rPr>
        <w:t>6.30</w:t>
      </w:r>
      <w:r>
        <w:rPr>
          <w:rFonts w:hint="eastAsia"/>
        </w:rPr>
        <w:t>。维护人员</w:t>
      </w:r>
      <w:r>
        <w:rPr>
          <w:rFonts w:hint="eastAsia"/>
        </w:rPr>
        <w:t>2</w:t>
      </w:r>
      <w:r>
        <w:rPr>
          <w:rFonts w:hint="eastAsia"/>
        </w:rPr>
        <w:t>人，工作量计</w:t>
      </w:r>
      <w:r>
        <w:rPr>
          <w:rFonts w:hint="eastAsia"/>
        </w:rPr>
        <w:t>2</w:t>
      </w:r>
      <w:r>
        <w:rPr>
          <w:rFonts w:hint="eastAsia"/>
        </w:rPr>
        <w:t>人月，总成本</w:t>
      </w:r>
      <w:r>
        <w:rPr>
          <w:rFonts w:hint="eastAsia"/>
        </w:rPr>
        <w:t>3.6</w:t>
      </w:r>
      <w:r>
        <w:rPr>
          <w:rFonts w:hint="eastAsia"/>
        </w:rPr>
        <w:t>万元。</w:t>
      </w:r>
    </w:p>
    <w:p w14:paraId="72501146" w14:textId="77777777" w:rsidR="00CC4E98" w:rsidRPr="006F462C" w:rsidRDefault="00CC4E98" w:rsidP="00CC4E98">
      <w:r>
        <w:t>总成本</w:t>
      </w:r>
      <w:r>
        <w:rPr>
          <w:rFonts w:hint="eastAsia"/>
        </w:rPr>
        <w:t>=</w:t>
      </w:r>
      <w:r>
        <w:t>190.32</w:t>
      </w:r>
      <w:r>
        <w:rPr>
          <w:rFonts w:hint="eastAsia"/>
        </w:rPr>
        <w:t>+</w:t>
      </w:r>
      <w:r>
        <w:t>58741.33</w:t>
      </w:r>
      <w:r>
        <w:rPr>
          <w:rFonts w:hint="eastAsia"/>
        </w:rPr>
        <w:t>+</w:t>
      </w:r>
      <w:r>
        <w:t>36000</w:t>
      </w:r>
      <w:r>
        <w:rPr>
          <w:rFonts w:hint="eastAsia"/>
        </w:rPr>
        <w:t>=</w:t>
      </w:r>
      <w:r>
        <w:t>94931.65</w:t>
      </w:r>
      <w:r>
        <w:t>元</w:t>
      </w:r>
    </w:p>
    <w:p w14:paraId="378A03A6" w14:textId="77777777" w:rsidR="00497997" w:rsidRPr="00497997" w:rsidRDefault="00497997" w:rsidP="00497997"/>
    <w:p w14:paraId="6C9EEC1E" w14:textId="77777777" w:rsidR="005E29E1" w:rsidRDefault="005E29E1">
      <w:pPr>
        <w:spacing w:line="259" w:lineRule="auto"/>
        <w:ind w:firstLine="0"/>
        <w:rPr>
          <w:rFonts w:ascii="黑体" w:eastAsia="黑体" w:hAnsi="黑体" w:cs="微软雅黑"/>
          <w:b/>
          <w:kern w:val="2"/>
          <w:sz w:val="44"/>
          <w:szCs w:val="44"/>
        </w:rPr>
      </w:pPr>
      <w:r>
        <w:br w:type="page"/>
      </w:r>
    </w:p>
    <w:p w14:paraId="00C3C775" w14:textId="6D7A8E93" w:rsidR="00224892" w:rsidRDefault="008C1EB7" w:rsidP="000956E6">
      <w:pPr>
        <w:pStyle w:val="a7"/>
      </w:pPr>
      <w:bookmarkStart w:id="244" w:name="_Toc448876151"/>
      <w:r>
        <w:rPr>
          <w:rFonts w:hint="eastAsia"/>
        </w:rPr>
        <w:lastRenderedPageBreak/>
        <w:t>六、</w:t>
      </w:r>
      <w:r>
        <w:rPr>
          <w:rFonts w:hint="eastAsia"/>
        </w:rPr>
        <w:tab/>
        <w:t>测试计划</w:t>
      </w:r>
      <w:bookmarkEnd w:id="244"/>
    </w:p>
    <w:p w14:paraId="71C77B23" w14:textId="3D981BEA" w:rsidR="00224892" w:rsidRPr="001C50B7" w:rsidRDefault="00224892" w:rsidP="00224892">
      <w:pPr>
        <w:pStyle w:val="1"/>
      </w:pPr>
      <w:bookmarkStart w:id="245" w:name="_Toc448876152"/>
      <w:r w:rsidRPr="001C50B7">
        <w:t>引言</w:t>
      </w:r>
      <w:bookmarkEnd w:id="245"/>
    </w:p>
    <w:p w14:paraId="06F487C4" w14:textId="532909EA" w:rsidR="00224892" w:rsidRDefault="00224892" w:rsidP="00C355F9">
      <w:pPr>
        <w:ind w:firstLine="420"/>
      </w:pPr>
      <w:r w:rsidRPr="001C50B7">
        <w:t>目的</w:t>
      </w:r>
      <w:r w:rsidRPr="001C50B7">
        <w:rPr>
          <w:rFonts w:hint="eastAsia"/>
        </w:rPr>
        <w:t>：</w:t>
      </w:r>
      <w:r w:rsidRPr="001C50B7">
        <w:t>测试台普木科技旗下微信意见收集及签到系统中的各个模块是否满足各类用户的需求</w:t>
      </w:r>
      <w:r w:rsidRPr="001C50B7">
        <w:rPr>
          <w:rFonts w:hint="eastAsia"/>
        </w:rPr>
        <w:t>，</w:t>
      </w:r>
      <w:r w:rsidRPr="001C50B7">
        <w:t>并测试该系统是否存在</w:t>
      </w:r>
      <w:r w:rsidRPr="001C50B7">
        <w:t>bug</w:t>
      </w:r>
      <w:r w:rsidRPr="001C50B7">
        <w:rPr>
          <w:rFonts w:hint="eastAsia"/>
        </w:rPr>
        <w:t>。</w:t>
      </w:r>
      <w:r w:rsidRPr="001C50B7">
        <w:t>希望能通过测试找到尽可能多的系统漏洞与不足之处</w:t>
      </w:r>
      <w:r w:rsidRPr="001C50B7">
        <w:rPr>
          <w:rFonts w:hint="eastAsia"/>
        </w:rPr>
        <w:t>，</w:t>
      </w:r>
      <w:r w:rsidRPr="001C50B7">
        <w:t>及时向工程人员反馈</w:t>
      </w:r>
      <w:r w:rsidRPr="001C50B7">
        <w:rPr>
          <w:rFonts w:hint="eastAsia"/>
        </w:rPr>
        <w:t>，</w:t>
      </w:r>
      <w:r w:rsidRPr="001C50B7">
        <w:t>同时发现潜在的问题</w:t>
      </w:r>
      <w:r w:rsidRPr="001C50B7">
        <w:rPr>
          <w:rFonts w:hint="eastAsia"/>
        </w:rPr>
        <w:t>，</w:t>
      </w:r>
      <w:r w:rsidRPr="001C50B7">
        <w:t>从而能够在软件正式投放给用户之前使系统的运行达到最优状态</w:t>
      </w:r>
      <w:r w:rsidRPr="001C50B7">
        <w:rPr>
          <w:rFonts w:hint="eastAsia"/>
        </w:rPr>
        <w:t>。</w:t>
      </w:r>
    </w:p>
    <w:p w14:paraId="6E09228C" w14:textId="4BDA4C9F" w:rsidR="00224892" w:rsidRPr="001C50B7" w:rsidRDefault="00224892" w:rsidP="00224892">
      <w:pPr>
        <w:pStyle w:val="1"/>
      </w:pPr>
      <w:bookmarkStart w:id="246" w:name="_Toc448876153"/>
      <w:r w:rsidRPr="001C50B7">
        <w:rPr>
          <w:rFonts w:hint="eastAsia"/>
        </w:rPr>
        <w:t>测试范围</w:t>
      </w:r>
      <w:bookmarkEnd w:id="246"/>
    </w:p>
    <w:p w14:paraId="6F7F4579" w14:textId="77777777" w:rsidR="00224892" w:rsidRPr="001C50B7" w:rsidRDefault="00224892" w:rsidP="00224892">
      <w:r>
        <w:tab/>
      </w:r>
      <w:r w:rsidRPr="001C50B7">
        <w:t>本次测试主要测试软件的功能是否满足客户及后台操作人员的需求</w:t>
      </w:r>
      <w:r w:rsidRPr="001C50B7">
        <w:rPr>
          <w:rFonts w:hint="eastAsia"/>
        </w:rPr>
        <w:t>，</w:t>
      </w:r>
      <w:r w:rsidRPr="001C50B7">
        <w:t>性能是否优越以及系统所存在的问题</w:t>
      </w:r>
      <w:r w:rsidRPr="001C50B7">
        <w:rPr>
          <w:rFonts w:hint="eastAsia"/>
        </w:rPr>
        <w:t>。</w:t>
      </w:r>
      <w:r w:rsidRPr="001C50B7">
        <w:t>对系统的各个模块进行详细的测试并记录测试的结果</w:t>
      </w:r>
      <w:r w:rsidRPr="001C50B7">
        <w:rPr>
          <w:rFonts w:hint="eastAsia"/>
        </w:rPr>
        <w:t>，</w:t>
      </w:r>
      <w:r w:rsidRPr="001C50B7">
        <w:t>对测试的结果进行细致的分析处理</w:t>
      </w:r>
      <w:r w:rsidRPr="001C50B7">
        <w:rPr>
          <w:rFonts w:hint="eastAsia"/>
        </w:rPr>
        <w:t>。</w:t>
      </w:r>
      <w:r w:rsidRPr="001C50B7">
        <w:t>测试时对系统的各个功能模块进行拆分测试</w:t>
      </w:r>
      <w:r w:rsidRPr="001C50B7">
        <w:rPr>
          <w:rFonts w:hint="eastAsia"/>
        </w:rPr>
        <w:t>，</w:t>
      </w:r>
      <w:r w:rsidRPr="001C50B7">
        <w:t>每一个模块都要测试到</w:t>
      </w:r>
      <w:r w:rsidRPr="001C50B7">
        <w:rPr>
          <w:rFonts w:hint="eastAsia"/>
        </w:rPr>
        <w:t>。</w:t>
      </w:r>
      <w:r w:rsidRPr="001C50B7">
        <w:t>对所有可能的结果进行测试</w:t>
      </w:r>
      <w:r w:rsidRPr="001C50B7">
        <w:rPr>
          <w:rFonts w:hint="eastAsia"/>
        </w:rPr>
        <w:t>，</w:t>
      </w:r>
      <w:r w:rsidRPr="001C50B7">
        <w:t>以及对测试过程中存在的问题进行分析</w:t>
      </w:r>
      <w:r w:rsidRPr="001C50B7">
        <w:rPr>
          <w:rFonts w:hint="eastAsia"/>
        </w:rPr>
        <w:t>，</w:t>
      </w:r>
      <w:r w:rsidRPr="001C50B7">
        <w:t>然后提交测试的记录</w:t>
      </w:r>
      <w:r w:rsidRPr="001C50B7">
        <w:rPr>
          <w:rFonts w:hint="eastAsia"/>
        </w:rPr>
        <w:t>。</w:t>
      </w:r>
      <w:r w:rsidRPr="001C50B7">
        <w:t>最后</w:t>
      </w:r>
      <w:r w:rsidRPr="001C50B7">
        <w:rPr>
          <w:rFonts w:hint="eastAsia"/>
        </w:rPr>
        <w:t>，</w:t>
      </w:r>
      <w:r w:rsidRPr="001C50B7">
        <w:t>对系统存在的问题以及性能的测试进行全面分析</w:t>
      </w:r>
      <w:r w:rsidRPr="001C50B7">
        <w:rPr>
          <w:rFonts w:hint="eastAsia"/>
        </w:rPr>
        <w:t>，</w:t>
      </w:r>
      <w:r w:rsidRPr="001C50B7">
        <w:t>并给予记录</w:t>
      </w:r>
      <w:r w:rsidRPr="001C50B7">
        <w:rPr>
          <w:rFonts w:hint="eastAsia"/>
        </w:rPr>
        <w:t>。</w:t>
      </w:r>
    </w:p>
    <w:p w14:paraId="00993377" w14:textId="77777777" w:rsidR="00224892" w:rsidRPr="001C50B7" w:rsidRDefault="00224892" w:rsidP="00224892">
      <w:r w:rsidRPr="001C50B7">
        <w:tab/>
      </w:r>
      <w:r w:rsidRPr="001C50B7">
        <w:t>本次测试的内容包括</w:t>
      </w:r>
      <w:r w:rsidRPr="001C50B7">
        <w:rPr>
          <w:rFonts w:hint="eastAsia"/>
        </w:rPr>
        <w:t>：</w:t>
      </w:r>
    </w:p>
    <w:p w14:paraId="1057FD21" w14:textId="77777777" w:rsidR="00224892" w:rsidRPr="001C50B7" w:rsidRDefault="00224892" w:rsidP="00224892">
      <w:pPr>
        <w:pStyle w:val="a8"/>
        <w:widowControl w:val="0"/>
        <w:numPr>
          <w:ilvl w:val="2"/>
          <w:numId w:val="29"/>
        </w:numPr>
        <w:spacing w:after="0" w:line="240" w:lineRule="auto"/>
        <w:ind w:left="1200" w:right="480"/>
        <w:contextualSpacing w:val="0"/>
      </w:pPr>
      <w:r w:rsidRPr="001C50B7">
        <w:t>初始化网页分享</w:t>
      </w:r>
    </w:p>
    <w:p w14:paraId="1A968481" w14:textId="77777777" w:rsidR="00224892" w:rsidRPr="001C50B7" w:rsidRDefault="00224892" w:rsidP="00224892">
      <w:pPr>
        <w:pStyle w:val="a8"/>
        <w:widowControl w:val="0"/>
        <w:numPr>
          <w:ilvl w:val="2"/>
          <w:numId w:val="29"/>
        </w:numPr>
        <w:spacing w:after="0" w:line="240" w:lineRule="auto"/>
        <w:ind w:left="1200" w:right="480"/>
        <w:contextualSpacing w:val="0"/>
      </w:pPr>
      <w:r w:rsidRPr="001C50B7">
        <w:t>用户注册</w:t>
      </w:r>
    </w:p>
    <w:p w14:paraId="1B65F99B" w14:textId="77777777" w:rsidR="00224892" w:rsidRPr="001C50B7" w:rsidRDefault="00224892" w:rsidP="00224892">
      <w:pPr>
        <w:pStyle w:val="a8"/>
        <w:widowControl w:val="0"/>
        <w:numPr>
          <w:ilvl w:val="2"/>
          <w:numId w:val="29"/>
        </w:numPr>
        <w:spacing w:after="0" w:line="240" w:lineRule="auto"/>
        <w:ind w:left="1200" w:right="480"/>
        <w:contextualSpacing w:val="0"/>
      </w:pPr>
      <w:r w:rsidRPr="001C50B7">
        <w:t>问卷设计与发布</w:t>
      </w:r>
    </w:p>
    <w:p w14:paraId="32257C00" w14:textId="77777777" w:rsidR="00224892" w:rsidRPr="001C50B7" w:rsidRDefault="00224892" w:rsidP="00224892">
      <w:pPr>
        <w:pStyle w:val="a8"/>
        <w:widowControl w:val="0"/>
        <w:numPr>
          <w:ilvl w:val="2"/>
          <w:numId w:val="29"/>
        </w:numPr>
        <w:spacing w:after="0" w:line="240" w:lineRule="auto"/>
        <w:ind w:left="1200" w:right="480"/>
        <w:contextualSpacing w:val="0"/>
      </w:pPr>
      <w:r w:rsidRPr="001C50B7">
        <w:t>出勤统计</w:t>
      </w:r>
    </w:p>
    <w:p w14:paraId="6312CF2C" w14:textId="77777777" w:rsidR="00224892" w:rsidRPr="001C50B7" w:rsidRDefault="00224892" w:rsidP="00224892">
      <w:pPr>
        <w:pStyle w:val="a8"/>
        <w:widowControl w:val="0"/>
        <w:numPr>
          <w:ilvl w:val="2"/>
          <w:numId w:val="29"/>
        </w:numPr>
        <w:spacing w:after="0" w:line="240" w:lineRule="auto"/>
        <w:ind w:left="1200" w:right="480"/>
        <w:contextualSpacing w:val="0"/>
      </w:pPr>
      <w:r w:rsidRPr="001C50B7">
        <w:t>问卷回答与提交</w:t>
      </w:r>
    </w:p>
    <w:p w14:paraId="63A2B1E6" w14:textId="77777777" w:rsidR="00224892" w:rsidRPr="001C50B7" w:rsidRDefault="00224892" w:rsidP="00224892">
      <w:pPr>
        <w:pStyle w:val="a8"/>
        <w:widowControl w:val="0"/>
        <w:numPr>
          <w:ilvl w:val="2"/>
          <w:numId w:val="29"/>
        </w:numPr>
        <w:spacing w:after="0" w:line="240" w:lineRule="auto"/>
        <w:ind w:left="1200" w:right="480"/>
        <w:contextualSpacing w:val="0"/>
      </w:pPr>
      <w:r w:rsidRPr="001C50B7">
        <w:t>后台数据管理</w:t>
      </w:r>
    </w:p>
    <w:p w14:paraId="67A27B86" w14:textId="74BDA57C" w:rsidR="00224892" w:rsidRDefault="00224892" w:rsidP="001B6C24">
      <w:pPr>
        <w:pStyle w:val="a8"/>
        <w:widowControl w:val="0"/>
        <w:numPr>
          <w:ilvl w:val="2"/>
          <w:numId w:val="29"/>
        </w:numPr>
        <w:spacing w:after="0" w:line="240" w:lineRule="auto"/>
        <w:ind w:left="1200" w:right="480"/>
        <w:contextualSpacing w:val="0"/>
      </w:pPr>
      <w:r w:rsidRPr="001C50B7">
        <w:t>性能测试</w:t>
      </w:r>
    </w:p>
    <w:p w14:paraId="5F69C23B" w14:textId="5C25CC31" w:rsidR="00224892" w:rsidRPr="001C50B7" w:rsidRDefault="00224892" w:rsidP="00224892">
      <w:pPr>
        <w:pStyle w:val="1"/>
      </w:pPr>
      <w:r w:rsidRPr="001C50B7">
        <w:rPr>
          <w:rFonts w:hint="eastAsia"/>
        </w:rPr>
        <w:t xml:space="preserve"> </w:t>
      </w:r>
      <w:bookmarkStart w:id="247" w:name="_Toc448876154"/>
      <w:r w:rsidRPr="001C50B7">
        <w:t>测试工具</w:t>
      </w:r>
      <w:r>
        <w:rPr>
          <w:rFonts w:hint="eastAsia"/>
        </w:rPr>
        <w:t>及环境</w:t>
      </w:r>
      <w:bookmarkEnd w:id="247"/>
    </w:p>
    <w:p w14:paraId="774D499E" w14:textId="77777777" w:rsidR="00224892" w:rsidRPr="007E69C1" w:rsidRDefault="00224892" w:rsidP="00224892">
      <w:pPr>
        <w:ind w:firstLine="420"/>
      </w:pPr>
      <w:r w:rsidRPr="007E69C1">
        <w:t>前端测试</w:t>
      </w:r>
      <w:r>
        <w:rPr>
          <w:rFonts w:hint="eastAsia"/>
        </w:rPr>
        <w:t>：</w:t>
      </w:r>
      <w:r w:rsidRPr="007E69C1">
        <w:rPr>
          <w:rFonts w:hint="eastAsia"/>
        </w:rPr>
        <w:t>微信</w:t>
      </w:r>
      <w:r w:rsidRPr="007E69C1">
        <w:rPr>
          <w:rFonts w:hint="eastAsia"/>
        </w:rPr>
        <w:t>6.3.13</w:t>
      </w:r>
      <w:r w:rsidRPr="007E69C1">
        <w:rPr>
          <w:rFonts w:hint="eastAsia"/>
        </w:rPr>
        <w:t>自带浏览器</w:t>
      </w:r>
    </w:p>
    <w:p w14:paraId="6B0E19B9" w14:textId="77777777" w:rsidR="00224892" w:rsidRPr="007E69C1" w:rsidRDefault="00224892" w:rsidP="00224892">
      <w:pPr>
        <w:ind w:firstLine="420"/>
      </w:pPr>
      <w:r w:rsidRPr="007E69C1">
        <w:t>后端测试</w:t>
      </w:r>
      <w:r w:rsidRPr="007E69C1">
        <w:rPr>
          <w:rFonts w:hint="eastAsia"/>
        </w:rPr>
        <w:t>：</w:t>
      </w:r>
      <w:r>
        <w:rPr>
          <w:rFonts w:hint="eastAsia"/>
        </w:rPr>
        <w:t>W</w:t>
      </w:r>
      <w:r w:rsidRPr="007E69C1">
        <w:t xml:space="preserve">indows 8.1 </w:t>
      </w:r>
      <w:r w:rsidRPr="007E69C1">
        <w:t>操作系统下</w:t>
      </w:r>
      <w:r>
        <w:rPr>
          <w:rFonts w:hint="eastAsia"/>
        </w:rPr>
        <w:t>的</w:t>
      </w:r>
      <w:r w:rsidRPr="007E69C1">
        <w:rPr>
          <w:rFonts w:hint="eastAsia"/>
        </w:rPr>
        <w:t>Chrome</w:t>
      </w:r>
      <w:r w:rsidRPr="007E69C1">
        <w:t xml:space="preserve"> </w:t>
      </w:r>
      <w:r w:rsidRPr="007E69C1">
        <w:t>浏览器</w:t>
      </w:r>
      <w:r>
        <w:rPr>
          <w:rFonts w:hint="eastAsia"/>
        </w:rPr>
        <w:t>（</w:t>
      </w:r>
      <w:proofErr w:type="spellStart"/>
      <w:r>
        <w:rPr>
          <w:rFonts w:hint="eastAsia"/>
        </w:rPr>
        <w:t>ver</w:t>
      </w:r>
      <w:proofErr w:type="spellEnd"/>
      <w:r>
        <w:t xml:space="preserve"> 49</w:t>
      </w:r>
      <w:r>
        <w:rPr>
          <w:rFonts w:hint="eastAsia"/>
        </w:rPr>
        <w:t>）</w:t>
      </w:r>
    </w:p>
    <w:p w14:paraId="193BCF0E" w14:textId="14ABDFAE" w:rsidR="00224892" w:rsidRDefault="00224892" w:rsidP="001B6C24">
      <w:pPr>
        <w:ind w:firstLine="420"/>
      </w:pPr>
      <w:r>
        <w:rPr>
          <w:rFonts w:hint="eastAsia"/>
        </w:rPr>
        <w:t>后端</w:t>
      </w:r>
      <w:r w:rsidRPr="007E69C1">
        <w:t>硬件环境</w:t>
      </w:r>
      <w:r w:rsidRPr="007E69C1">
        <w:rPr>
          <w:rFonts w:hint="eastAsia"/>
        </w:rPr>
        <w:t>：</w:t>
      </w:r>
      <w:r w:rsidRPr="007E69C1">
        <w:t>CPU</w:t>
      </w:r>
      <w:r w:rsidRPr="007E69C1">
        <w:t>在</w:t>
      </w:r>
      <w:r w:rsidRPr="007E69C1">
        <w:rPr>
          <w:rFonts w:hint="eastAsia"/>
        </w:rPr>
        <w:t>1GHz</w:t>
      </w:r>
      <w:r w:rsidRPr="007E69C1">
        <w:rPr>
          <w:rFonts w:hint="eastAsia"/>
        </w:rPr>
        <w:t>以上；</w:t>
      </w:r>
      <w:r w:rsidRPr="007E69C1">
        <w:t>至少</w:t>
      </w:r>
      <w:r>
        <w:t>2048</w:t>
      </w:r>
      <w:r w:rsidRPr="007E69C1">
        <w:rPr>
          <w:rFonts w:hint="eastAsia"/>
        </w:rPr>
        <w:t>M</w:t>
      </w:r>
      <w:r w:rsidRPr="007E69C1">
        <w:rPr>
          <w:rFonts w:hint="eastAsia"/>
        </w:rPr>
        <w:t>内存</w:t>
      </w:r>
    </w:p>
    <w:p w14:paraId="26830003" w14:textId="71099B7E" w:rsidR="00224892" w:rsidRPr="001C50B7" w:rsidRDefault="00224892" w:rsidP="00224892">
      <w:pPr>
        <w:pStyle w:val="1"/>
      </w:pPr>
      <w:bookmarkStart w:id="248" w:name="_Toc448876155"/>
      <w:r w:rsidRPr="001C50B7">
        <w:t>项目任务</w:t>
      </w:r>
      <w:bookmarkEnd w:id="248"/>
    </w:p>
    <w:p w14:paraId="0AA44836" w14:textId="77777777" w:rsidR="00224892" w:rsidRPr="001C50B7" w:rsidRDefault="00224892" w:rsidP="00224892">
      <w:pPr>
        <w:pStyle w:val="a8"/>
        <w:widowControl w:val="0"/>
        <w:numPr>
          <w:ilvl w:val="1"/>
          <w:numId w:val="30"/>
        </w:numPr>
        <w:spacing w:after="0" w:line="240" w:lineRule="auto"/>
        <w:ind w:left="1056" w:right="480"/>
        <w:contextualSpacing w:val="0"/>
      </w:pPr>
      <w:r w:rsidRPr="001C50B7">
        <w:t>测试规划</w:t>
      </w:r>
      <w:r w:rsidRPr="001C50B7">
        <w:rPr>
          <w:rFonts w:hint="eastAsia"/>
        </w:rPr>
        <w:t>：</w:t>
      </w:r>
      <w:r w:rsidRPr="001C50B7">
        <w:t>对整个测试内容进行重要性</w:t>
      </w:r>
      <w:r w:rsidRPr="001C50B7">
        <w:rPr>
          <w:rFonts w:hint="eastAsia"/>
        </w:rPr>
        <w:t>、</w:t>
      </w:r>
      <w:r w:rsidRPr="001C50B7">
        <w:t>紧急程度排序</w:t>
      </w:r>
      <w:r w:rsidRPr="001C50B7">
        <w:rPr>
          <w:rFonts w:hint="eastAsia"/>
        </w:rPr>
        <w:t>，</w:t>
      </w:r>
      <w:r w:rsidRPr="001C50B7">
        <w:t>对具体内容深入理解</w:t>
      </w:r>
      <w:r w:rsidRPr="001C50B7">
        <w:rPr>
          <w:rFonts w:hint="eastAsia"/>
        </w:rPr>
        <w:t>。</w:t>
      </w:r>
    </w:p>
    <w:p w14:paraId="5B730047" w14:textId="77777777" w:rsidR="00224892" w:rsidRPr="001C50B7" w:rsidRDefault="00224892" w:rsidP="00224892">
      <w:pPr>
        <w:pStyle w:val="a8"/>
        <w:widowControl w:val="0"/>
        <w:numPr>
          <w:ilvl w:val="1"/>
          <w:numId w:val="30"/>
        </w:numPr>
        <w:spacing w:after="0" w:line="240" w:lineRule="auto"/>
        <w:ind w:left="1056" w:right="480"/>
        <w:contextualSpacing w:val="0"/>
      </w:pPr>
      <w:r w:rsidRPr="001C50B7">
        <w:lastRenderedPageBreak/>
        <w:t>测试设计</w:t>
      </w:r>
      <w:r w:rsidRPr="001C50B7">
        <w:rPr>
          <w:rFonts w:hint="eastAsia"/>
        </w:rPr>
        <w:t>：</w:t>
      </w:r>
      <w:r w:rsidRPr="001C50B7">
        <w:t>针对任务顺序</w:t>
      </w:r>
      <w:r w:rsidRPr="001C50B7">
        <w:rPr>
          <w:rFonts w:hint="eastAsia"/>
        </w:rPr>
        <w:t>，</w:t>
      </w:r>
      <w:r w:rsidRPr="001C50B7">
        <w:t>针对具体内容设计测试方法</w:t>
      </w:r>
      <w:r w:rsidRPr="001C50B7">
        <w:rPr>
          <w:rFonts w:hint="eastAsia"/>
        </w:rPr>
        <w:t>、</w:t>
      </w:r>
      <w:r w:rsidRPr="001C50B7">
        <w:t>设计样例</w:t>
      </w:r>
      <w:r w:rsidRPr="001C50B7">
        <w:rPr>
          <w:rFonts w:hint="eastAsia"/>
        </w:rPr>
        <w:t>。</w:t>
      </w:r>
    </w:p>
    <w:p w14:paraId="65DE9AA1" w14:textId="77777777" w:rsidR="00224892" w:rsidRPr="001C50B7" w:rsidRDefault="00224892" w:rsidP="00224892">
      <w:pPr>
        <w:pStyle w:val="a8"/>
        <w:widowControl w:val="0"/>
        <w:numPr>
          <w:ilvl w:val="1"/>
          <w:numId w:val="30"/>
        </w:numPr>
        <w:spacing w:after="0" w:line="240" w:lineRule="auto"/>
        <w:ind w:left="1056" w:right="480"/>
        <w:contextualSpacing w:val="0"/>
      </w:pPr>
      <w:r w:rsidRPr="001C50B7">
        <w:t>测试准备</w:t>
      </w:r>
      <w:r w:rsidRPr="001C50B7">
        <w:rPr>
          <w:rFonts w:hint="eastAsia"/>
        </w:rPr>
        <w:t>：</w:t>
      </w:r>
      <w:r w:rsidRPr="001C50B7">
        <w:t>为测试执行阶段配备测试平台</w:t>
      </w:r>
      <w:r w:rsidRPr="001C50B7">
        <w:rPr>
          <w:rFonts w:hint="eastAsia"/>
        </w:rPr>
        <w:t>。</w:t>
      </w:r>
    </w:p>
    <w:p w14:paraId="27DEEF7A" w14:textId="77777777" w:rsidR="00224892" w:rsidRPr="001C50B7" w:rsidRDefault="00224892" w:rsidP="00224892">
      <w:pPr>
        <w:pStyle w:val="a8"/>
        <w:widowControl w:val="0"/>
        <w:numPr>
          <w:ilvl w:val="1"/>
          <w:numId w:val="30"/>
        </w:numPr>
        <w:spacing w:after="0" w:line="240" w:lineRule="auto"/>
        <w:ind w:left="1056" w:right="480"/>
        <w:contextualSpacing w:val="0"/>
      </w:pPr>
      <w:r w:rsidRPr="001C50B7">
        <w:t>测试执行</w:t>
      </w:r>
      <w:r w:rsidRPr="001C50B7">
        <w:rPr>
          <w:rFonts w:hint="eastAsia"/>
        </w:rPr>
        <w:t>：</w:t>
      </w:r>
      <w:r w:rsidRPr="001C50B7">
        <w:t>按照计划按步骤执行测试内容</w:t>
      </w:r>
      <w:r w:rsidRPr="001C50B7">
        <w:rPr>
          <w:rFonts w:hint="eastAsia"/>
        </w:rPr>
        <w:t>，</w:t>
      </w:r>
      <w:r w:rsidRPr="001C50B7">
        <w:t>并对测试结果进行执行</w:t>
      </w:r>
      <w:r w:rsidRPr="001C50B7">
        <w:rPr>
          <w:rFonts w:hint="eastAsia"/>
        </w:rPr>
        <w:t>。</w:t>
      </w:r>
    </w:p>
    <w:p w14:paraId="468F7E3C" w14:textId="437AF2C3" w:rsidR="00224892" w:rsidRDefault="00224892" w:rsidP="000956E6">
      <w:pPr>
        <w:pStyle w:val="a8"/>
        <w:widowControl w:val="0"/>
        <w:numPr>
          <w:ilvl w:val="1"/>
          <w:numId w:val="30"/>
        </w:numPr>
        <w:spacing w:after="0" w:line="240" w:lineRule="auto"/>
        <w:ind w:left="1056" w:right="480"/>
        <w:contextualSpacing w:val="0"/>
      </w:pPr>
      <w:r w:rsidRPr="001C50B7">
        <w:t>测试总结</w:t>
      </w:r>
      <w:r w:rsidRPr="001C50B7">
        <w:rPr>
          <w:rFonts w:hint="eastAsia"/>
        </w:rPr>
        <w:t>：</w:t>
      </w:r>
      <w:r w:rsidRPr="001C50B7">
        <w:t>对测试结果进行分析总结</w:t>
      </w:r>
      <w:r w:rsidRPr="001C50B7">
        <w:rPr>
          <w:rFonts w:hint="eastAsia"/>
        </w:rPr>
        <w:t>，</w:t>
      </w:r>
      <w:r w:rsidRPr="001C50B7">
        <w:t>完成一份测试报告并提交项目经理</w:t>
      </w:r>
      <w:r w:rsidRPr="001C50B7">
        <w:rPr>
          <w:rFonts w:hint="eastAsia"/>
        </w:rPr>
        <w:t>。</w:t>
      </w:r>
    </w:p>
    <w:p w14:paraId="09EAA1C3" w14:textId="2FD15D57" w:rsidR="00224892" w:rsidRDefault="00224892" w:rsidP="00224892">
      <w:pPr>
        <w:pStyle w:val="1"/>
      </w:pPr>
      <w:bookmarkStart w:id="249" w:name="_Toc448876156"/>
      <w:r w:rsidRPr="001C50B7">
        <w:rPr>
          <w:rFonts w:hint="eastAsia"/>
        </w:rPr>
        <w:t>具体测试内容</w:t>
      </w:r>
      <w:bookmarkEnd w:id="249"/>
    </w:p>
    <w:p w14:paraId="654B9F68" w14:textId="5A954F16" w:rsidR="00224892" w:rsidRPr="001C50B7" w:rsidRDefault="00224892" w:rsidP="00224892">
      <w:pPr>
        <w:pStyle w:val="a8"/>
        <w:widowControl w:val="0"/>
        <w:numPr>
          <w:ilvl w:val="0"/>
          <w:numId w:val="31"/>
        </w:numPr>
        <w:spacing w:after="0" w:line="240" w:lineRule="auto"/>
        <w:ind w:left="912" w:right="480"/>
        <w:contextualSpacing w:val="0"/>
      </w:pPr>
      <w:r w:rsidRPr="001C50B7">
        <w:t>初始化网页分享</w:t>
      </w:r>
      <w:r w:rsidRPr="001C50B7">
        <w:rPr>
          <w:rFonts w:hint="eastAsia"/>
        </w:rPr>
        <w:t>：</w:t>
      </w:r>
    </w:p>
    <w:p w14:paraId="522968D7" w14:textId="3D637911" w:rsidR="00224892" w:rsidRPr="001C50B7" w:rsidRDefault="00224892" w:rsidP="00224892">
      <w:r w:rsidRPr="001C50B7">
        <w:t>目的</w:t>
      </w:r>
      <w:r w:rsidRPr="001C50B7">
        <w:rPr>
          <w:rFonts w:hint="eastAsia"/>
        </w:rPr>
        <w:t>：</w:t>
      </w:r>
      <w:r w:rsidRPr="001C50B7">
        <w:t>测试微信平台的初始化功能</w:t>
      </w:r>
      <w:r w:rsidRPr="001C50B7">
        <w:rPr>
          <w:rFonts w:hint="eastAsia"/>
        </w:rPr>
        <w:t>。</w:t>
      </w:r>
    </w:p>
    <w:p w14:paraId="58B9DB11" w14:textId="684B3868" w:rsidR="00224892" w:rsidRPr="001C50B7" w:rsidRDefault="00224892" w:rsidP="001B6C24">
      <w:r w:rsidRPr="001C50B7">
        <w:t>内容</w:t>
      </w:r>
      <w:r w:rsidRPr="001C50B7">
        <w:rPr>
          <w:rFonts w:hint="eastAsia"/>
        </w:rPr>
        <w:t>：打入测试用户的信息，向用户返回一个网页，用户应当能够正常打开所分享的网页。</w:t>
      </w:r>
    </w:p>
    <w:p w14:paraId="6D15F8C2" w14:textId="77777777" w:rsidR="00224892" w:rsidRPr="001C50B7" w:rsidRDefault="00224892" w:rsidP="00224892">
      <w:pPr>
        <w:pStyle w:val="a8"/>
        <w:widowControl w:val="0"/>
        <w:numPr>
          <w:ilvl w:val="0"/>
          <w:numId w:val="31"/>
        </w:numPr>
        <w:spacing w:after="0" w:line="240" w:lineRule="auto"/>
        <w:ind w:left="912" w:right="480"/>
        <w:contextualSpacing w:val="0"/>
      </w:pPr>
      <w:r w:rsidRPr="001C50B7">
        <w:t>用户注册</w:t>
      </w:r>
      <w:r w:rsidRPr="001C50B7">
        <w:rPr>
          <w:rFonts w:hint="eastAsia"/>
        </w:rPr>
        <w:t>：</w:t>
      </w:r>
    </w:p>
    <w:p w14:paraId="7EF525A8" w14:textId="1D7BDAE2" w:rsidR="00224892" w:rsidRPr="001C50B7" w:rsidRDefault="00224892" w:rsidP="00224892">
      <w:r w:rsidRPr="001C50B7">
        <w:t>目的</w:t>
      </w:r>
      <w:r w:rsidRPr="001C50B7">
        <w:rPr>
          <w:rFonts w:hint="eastAsia"/>
        </w:rPr>
        <w:t>：</w:t>
      </w:r>
      <w:r w:rsidRPr="001C50B7">
        <w:t>测试用户能否正常注册</w:t>
      </w:r>
      <w:r w:rsidRPr="001C50B7">
        <w:rPr>
          <w:rFonts w:hint="eastAsia"/>
        </w:rPr>
        <w:t>。</w:t>
      </w:r>
    </w:p>
    <w:p w14:paraId="6639CEE4" w14:textId="1E0208A0" w:rsidR="00224892" w:rsidRPr="001C50B7" w:rsidRDefault="00224892" w:rsidP="001B6C24">
      <w:r w:rsidRPr="001C50B7">
        <w:t>内容</w:t>
      </w:r>
      <w:r w:rsidRPr="001C50B7">
        <w:rPr>
          <w:rFonts w:hint="eastAsia"/>
        </w:rPr>
        <w:t>：测试用户输入自己的姓名和学号后，系统能够记录该用户的信息并实现其注册过程。</w:t>
      </w:r>
    </w:p>
    <w:p w14:paraId="52C2E348" w14:textId="654B5FA3" w:rsidR="00224892" w:rsidRPr="001C50B7" w:rsidRDefault="00224892" w:rsidP="00224892">
      <w:pPr>
        <w:pStyle w:val="a8"/>
        <w:widowControl w:val="0"/>
        <w:numPr>
          <w:ilvl w:val="0"/>
          <w:numId w:val="31"/>
        </w:numPr>
        <w:spacing w:after="0" w:line="240" w:lineRule="auto"/>
        <w:ind w:left="912" w:right="480"/>
        <w:contextualSpacing w:val="0"/>
      </w:pPr>
      <w:r w:rsidRPr="001C50B7">
        <w:t>问卷设计与发布</w:t>
      </w:r>
      <w:r>
        <w:rPr>
          <w:rFonts w:hint="eastAsia"/>
        </w:rPr>
        <w:t>：</w:t>
      </w:r>
    </w:p>
    <w:p w14:paraId="199634EC" w14:textId="11536931" w:rsidR="00224892" w:rsidRPr="001C50B7" w:rsidRDefault="00224892" w:rsidP="00224892">
      <w:r w:rsidRPr="001C50B7">
        <w:t>目的</w:t>
      </w:r>
      <w:r w:rsidRPr="001C50B7">
        <w:rPr>
          <w:rFonts w:hint="eastAsia"/>
        </w:rPr>
        <w:t>：</w:t>
      </w:r>
      <w:r w:rsidRPr="001C50B7">
        <w:t>测试用户能否正常设计问卷</w:t>
      </w:r>
      <w:r w:rsidRPr="001C50B7">
        <w:rPr>
          <w:rFonts w:hint="eastAsia"/>
        </w:rPr>
        <w:t>、</w:t>
      </w:r>
      <w:r w:rsidRPr="001C50B7">
        <w:t>发布问卷</w:t>
      </w:r>
      <w:r w:rsidRPr="001C50B7">
        <w:rPr>
          <w:rFonts w:hint="eastAsia"/>
        </w:rPr>
        <w:t>。</w:t>
      </w:r>
    </w:p>
    <w:p w14:paraId="690A2042" w14:textId="28B50F0A" w:rsidR="00224892" w:rsidRPr="001C50B7" w:rsidRDefault="00224892" w:rsidP="001B6C24">
      <w:r w:rsidRPr="001C50B7">
        <w:t>内容</w:t>
      </w:r>
      <w:r w:rsidRPr="001C50B7">
        <w:rPr>
          <w:rFonts w:hint="eastAsia"/>
        </w:rPr>
        <w:t>：测试用户在问卷设计页面随意对问卷内容、格式进行设计，设计结束后发布该问卷。测试所发布的文件能否打开以及内容、格式是否与设计内容一致。</w:t>
      </w:r>
    </w:p>
    <w:p w14:paraId="448460BD" w14:textId="77777777" w:rsidR="00224892" w:rsidRPr="001C50B7" w:rsidRDefault="00224892" w:rsidP="00224892">
      <w:pPr>
        <w:pStyle w:val="a8"/>
        <w:widowControl w:val="0"/>
        <w:numPr>
          <w:ilvl w:val="0"/>
          <w:numId w:val="31"/>
        </w:numPr>
        <w:spacing w:after="0" w:line="240" w:lineRule="auto"/>
        <w:ind w:left="912" w:right="480"/>
        <w:contextualSpacing w:val="0"/>
      </w:pPr>
      <w:r w:rsidRPr="001C50B7">
        <w:t>出勤统计</w:t>
      </w:r>
      <w:r w:rsidRPr="001C50B7">
        <w:rPr>
          <w:rFonts w:hint="eastAsia"/>
        </w:rPr>
        <w:t>：</w:t>
      </w:r>
    </w:p>
    <w:p w14:paraId="2580078E" w14:textId="4F08EEC4" w:rsidR="00224892" w:rsidRPr="001C50B7" w:rsidRDefault="00224892" w:rsidP="00224892">
      <w:r w:rsidRPr="001C50B7">
        <w:t>目的</w:t>
      </w:r>
      <w:r w:rsidRPr="001C50B7">
        <w:rPr>
          <w:rFonts w:hint="eastAsia"/>
        </w:rPr>
        <w:t>：测试出勤统计功能是否正常实现</w:t>
      </w:r>
    </w:p>
    <w:p w14:paraId="35F19097" w14:textId="0C62FB78" w:rsidR="00224892" w:rsidRPr="001C50B7" w:rsidRDefault="00224892" w:rsidP="001B6C24">
      <w:r w:rsidRPr="001C50B7">
        <w:t>内容</w:t>
      </w:r>
      <w:r w:rsidRPr="001C50B7">
        <w:rPr>
          <w:rFonts w:hint="eastAsia"/>
        </w:rPr>
        <w:t>：群成员填写问卷后，查看其出勤信息是否更新。</w:t>
      </w:r>
    </w:p>
    <w:p w14:paraId="0F44CCB9" w14:textId="77777777" w:rsidR="00224892" w:rsidRPr="001C50B7" w:rsidRDefault="00224892" w:rsidP="00224892">
      <w:pPr>
        <w:pStyle w:val="a8"/>
        <w:widowControl w:val="0"/>
        <w:numPr>
          <w:ilvl w:val="0"/>
          <w:numId w:val="31"/>
        </w:numPr>
        <w:spacing w:after="0" w:line="240" w:lineRule="auto"/>
        <w:ind w:left="912" w:right="480"/>
        <w:contextualSpacing w:val="0"/>
      </w:pPr>
      <w:r w:rsidRPr="001C50B7">
        <w:t>问卷回答与提交</w:t>
      </w:r>
      <w:r w:rsidRPr="001C50B7">
        <w:rPr>
          <w:rFonts w:hint="eastAsia"/>
        </w:rPr>
        <w:t>：</w:t>
      </w:r>
    </w:p>
    <w:p w14:paraId="5D6E7CD8" w14:textId="6E0F28AE" w:rsidR="00224892" w:rsidRPr="001C50B7" w:rsidRDefault="00224892" w:rsidP="00224892">
      <w:r w:rsidRPr="001C50B7">
        <w:t>目的</w:t>
      </w:r>
      <w:r w:rsidRPr="001C50B7">
        <w:rPr>
          <w:rFonts w:hint="eastAsia"/>
        </w:rPr>
        <w:t>：</w:t>
      </w:r>
      <w:r w:rsidRPr="001C50B7">
        <w:t>测试用户能否正常回答问卷并提交问卷</w:t>
      </w:r>
      <w:r w:rsidRPr="001C50B7">
        <w:rPr>
          <w:rFonts w:hint="eastAsia"/>
        </w:rPr>
        <w:t>至服务器。</w:t>
      </w:r>
    </w:p>
    <w:p w14:paraId="22A2B68E" w14:textId="74F73A78" w:rsidR="00224892" w:rsidRDefault="00224892" w:rsidP="001B6C24">
      <w:r w:rsidRPr="001C50B7">
        <w:t>内容</w:t>
      </w:r>
      <w:r w:rsidRPr="001C50B7">
        <w:rPr>
          <w:rFonts w:hint="eastAsia"/>
        </w:rPr>
        <w:t>：</w:t>
      </w:r>
      <w:r w:rsidRPr="001C50B7">
        <w:t>测试用户正常填写所发布的问卷</w:t>
      </w:r>
      <w:r w:rsidRPr="001C50B7">
        <w:rPr>
          <w:rFonts w:hint="eastAsia"/>
        </w:rPr>
        <w:t>，</w:t>
      </w:r>
      <w:r w:rsidRPr="001C50B7">
        <w:t>填写完毕后点击提交</w:t>
      </w:r>
      <w:r w:rsidRPr="001C50B7">
        <w:rPr>
          <w:rFonts w:hint="eastAsia"/>
        </w:rPr>
        <w:t>。</w:t>
      </w:r>
      <w:r w:rsidRPr="001C50B7">
        <w:t>查看用户提交的问卷是否成功上载至服务器后台</w:t>
      </w:r>
      <w:r w:rsidRPr="001C50B7">
        <w:rPr>
          <w:rFonts w:hint="eastAsia"/>
        </w:rPr>
        <w:t>。</w:t>
      </w:r>
    </w:p>
    <w:p w14:paraId="57421F0E" w14:textId="77777777" w:rsidR="00224892" w:rsidRPr="001C50B7" w:rsidRDefault="00224892" w:rsidP="00224892">
      <w:pPr>
        <w:pStyle w:val="a8"/>
        <w:widowControl w:val="0"/>
        <w:numPr>
          <w:ilvl w:val="0"/>
          <w:numId w:val="31"/>
        </w:numPr>
        <w:spacing w:after="0" w:line="240" w:lineRule="auto"/>
        <w:ind w:left="912" w:right="480"/>
        <w:contextualSpacing w:val="0"/>
      </w:pPr>
      <w:r w:rsidRPr="001C50B7">
        <w:t>问卷结果统计</w:t>
      </w:r>
      <w:r w:rsidRPr="001C50B7">
        <w:rPr>
          <w:rFonts w:hint="eastAsia"/>
        </w:rPr>
        <w:t>：</w:t>
      </w:r>
    </w:p>
    <w:p w14:paraId="1EAE4224" w14:textId="0518DA00" w:rsidR="00224892" w:rsidRPr="001C50B7" w:rsidRDefault="00224892" w:rsidP="00224892">
      <w:r w:rsidRPr="001C50B7">
        <w:t>目的</w:t>
      </w:r>
      <w:r w:rsidRPr="001C50B7">
        <w:rPr>
          <w:rFonts w:hint="eastAsia"/>
        </w:rPr>
        <w:t>：</w:t>
      </w:r>
      <w:r w:rsidRPr="001C50B7">
        <w:t>测试问卷结果统计的功能实现</w:t>
      </w:r>
      <w:r w:rsidRPr="001C50B7">
        <w:rPr>
          <w:rFonts w:hint="eastAsia"/>
        </w:rPr>
        <w:t>。</w:t>
      </w:r>
    </w:p>
    <w:p w14:paraId="1E2C21B1" w14:textId="77777777" w:rsidR="00224892" w:rsidRPr="001C50B7" w:rsidRDefault="00224892" w:rsidP="00224892">
      <w:r w:rsidRPr="001C50B7">
        <w:t>内容</w:t>
      </w:r>
      <w:r w:rsidRPr="001C50B7">
        <w:rPr>
          <w:rFonts w:hint="eastAsia"/>
        </w:rPr>
        <w:t>：</w:t>
      </w:r>
      <w:r w:rsidRPr="001C50B7">
        <w:t>测试用户提交问卷后</w:t>
      </w:r>
      <w:r w:rsidRPr="001C50B7">
        <w:rPr>
          <w:rFonts w:hint="eastAsia"/>
        </w:rPr>
        <w:t>，</w:t>
      </w:r>
      <w:r w:rsidRPr="001C50B7">
        <w:t>运行问卷统计结果</w:t>
      </w:r>
      <w:r w:rsidRPr="001C50B7">
        <w:rPr>
          <w:rFonts w:hint="eastAsia"/>
        </w:rPr>
        <w:t>，</w:t>
      </w:r>
      <w:r w:rsidRPr="001C50B7">
        <w:t>校对统计结果是否与用户所填内容一致</w:t>
      </w:r>
      <w:r w:rsidRPr="001C50B7">
        <w:rPr>
          <w:rFonts w:hint="eastAsia"/>
        </w:rPr>
        <w:t>。</w:t>
      </w:r>
    </w:p>
    <w:p w14:paraId="1E154923" w14:textId="77777777" w:rsidR="00224892" w:rsidRDefault="00224892" w:rsidP="00224892">
      <w:pPr>
        <w:ind w:firstLine="420"/>
      </w:pPr>
    </w:p>
    <w:p w14:paraId="31A38248" w14:textId="77777777" w:rsidR="00224892" w:rsidRPr="001C50B7" w:rsidRDefault="00224892" w:rsidP="00224892">
      <w:pPr>
        <w:pStyle w:val="a8"/>
        <w:widowControl w:val="0"/>
        <w:numPr>
          <w:ilvl w:val="0"/>
          <w:numId w:val="31"/>
        </w:numPr>
        <w:spacing w:after="0" w:line="240" w:lineRule="auto"/>
        <w:ind w:left="912" w:right="480"/>
        <w:contextualSpacing w:val="0"/>
      </w:pPr>
      <w:r w:rsidRPr="001C50B7">
        <w:lastRenderedPageBreak/>
        <w:t>后台数据管理</w:t>
      </w:r>
      <w:r w:rsidRPr="001C50B7">
        <w:rPr>
          <w:rFonts w:hint="eastAsia"/>
        </w:rPr>
        <w:t>：</w:t>
      </w:r>
    </w:p>
    <w:p w14:paraId="68C9D155" w14:textId="2188ADA0" w:rsidR="00224892" w:rsidRPr="001C50B7" w:rsidRDefault="00224892" w:rsidP="00224892">
      <w:r w:rsidRPr="001C50B7">
        <w:t>目的</w:t>
      </w:r>
      <w:r w:rsidRPr="001C50B7">
        <w:rPr>
          <w:rFonts w:hint="eastAsia"/>
        </w:rPr>
        <w:t>：</w:t>
      </w:r>
      <w:r w:rsidRPr="001C50B7">
        <w:t>测试后台管理人员能否对数据进行正常的增</w:t>
      </w:r>
      <w:r w:rsidRPr="001C50B7">
        <w:rPr>
          <w:rFonts w:hint="eastAsia"/>
        </w:rPr>
        <w:t>、</w:t>
      </w:r>
      <w:r w:rsidRPr="001C50B7">
        <w:t>删</w:t>
      </w:r>
      <w:r w:rsidRPr="001C50B7">
        <w:rPr>
          <w:rFonts w:hint="eastAsia"/>
        </w:rPr>
        <w:t>、</w:t>
      </w:r>
      <w:r w:rsidRPr="001C50B7">
        <w:t>改</w:t>
      </w:r>
      <w:r w:rsidRPr="001C50B7">
        <w:rPr>
          <w:rFonts w:hint="eastAsia"/>
        </w:rPr>
        <w:t>、</w:t>
      </w:r>
      <w:r w:rsidRPr="001C50B7">
        <w:t>查</w:t>
      </w:r>
      <w:r w:rsidRPr="001C50B7">
        <w:rPr>
          <w:rFonts w:hint="eastAsia"/>
        </w:rPr>
        <w:t>。</w:t>
      </w:r>
    </w:p>
    <w:p w14:paraId="74FE3590" w14:textId="3402F677" w:rsidR="00224892" w:rsidRDefault="00224892" w:rsidP="001B6C24">
      <w:r w:rsidRPr="001C50B7">
        <w:t>内容</w:t>
      </w:r>
      <w:r w:rsidRPr="001C50B7">
        <w:rPr>
          <w:rFonts w:hint="eastAsia"/>
        </w:rPr>
        <w:t>：在后端进行数据的增、删、改、查。查看运行结果是否正常。</w:t>
      </w:r>
    </w:p>
    <w:p w14:paraId="5759D750" w14:textId="77777777" w:rsidR="00224892" w:rsidRPr="001C50B7" w:rsidRDefault="00224892" w:rsidP="00224892">
      <w:pPr>
        <w:pStyle w:val="a8"/>
        <w:widowControl w:val="0"/>
        <w:numPr>
          <w:ilvl w:val="0"/>
          <w:numId w:val="31"/>
        </w:numPr>
        <w:spacing w:after="0" w:line="240" w:lineRule="auto"/>
        <w:ind w:left="912" w:right="480"/>
        <w:contextualSpacing w:val="0"/>
      </w:pPr>
      <w:r w:rsidRPr="001C50B7">
        <w:t>性能测试</w:t>
      </w:r>
      <w:r w:rsidRPr="001C50B7">
        <w:rPr>
          <w:rFonts w:hint="eastAsia"/>
        </w:rPr>
        <w:t>：</w:t>
      </w:r>
    </w:p>
    <w:p w14:paraId="2CA5F799" w14:textId="083E6148" w:rsidR="00224892" w:rsidRPr="001C50B7" w:rsidRDefault="00224892" w:rsidP="00224892">
      <w:r w:rsidRPr="001C50B7">
        <w:t>目的</w:t>
      </w:r>
      <w:r w:rsidRPr="001C50B7">
        <w:rPr>
          <w:rFonts w:hint="eastAsia"/>
        </w:rPr>
        <w:t>：</w:t>
      </w:r>
      <w:r w:rsidRPr="001C50B7">
        <w:t>测试服务器的性能</w:t>
      </w:r>
      <w:r w:rsidRPr="001C50B7">
        <w:rPr>
          <w:rFonts w:hint="eastAsia"/>
        </w:rPr>
        <w:t>。</w:t>
      </w:r>
    </w:p>
    <w:p w14:paraId="22F775F0" w14:textId="004BB167" w:rsidR="00224892" w:rsidRDefault="00224892" w:rsidP="000956E6">
      <w:r w:rsidRPr="001C50B7">
        <w:t>内容</w:t>
      </w:r>
      <w:r w:rsidRPr="001C50B7">
        <w:rPr>
          <w:rFonts w:hint="eastAsia"/>
        </w:rPr>
        <w:t>：</w:t>
      </w:r>
      <w:r w:rsidRPr="001C50B7">
        <w:t>测试服务器的荷载能力</w:t>
      </w:r>
      <w:r w:rsidRPr="001C50B7">
        <w:rPr>
          <w:rFonts w:hint="eastAsia"/>
        </w:rPr>
        <w:t>、</w:t>
      </w:r>
      <w:r w:rsidRPr="001C50B7">
        <w:t>响应时间</w:t>
      </w:r>
      <w:r w:rsidRPr="001C50B7">
        <w:rPr>
          <w:rFonts w:hint="eastAsia"/>
        </w:rPr>
        <w:t>。</w:t>
      </w:r>
    </w:p>
    <w:p w14:paraId="0A743C9A" w14:textId="62175F8A" w:rsidR="00224892" w:rsidRPr="001C50B7" w:rsidRDefault="00224892" w:rsidP="00160B43">
      <w:pPr>
        <w:pStyle w:val="1"/>
      </w:pPr>
      <w:bookmarkStart w:id="250" w:name="_Toc448876157"/>
      <w:r w:rsidRPr="001C50B7">
        <w:t>测试</w:t>
      </w:r>
      <w:r w:rsidRPr="001C50B7">
        <w:rPr>
          <w:rFonts w:hint="eastAsia"/>
        </w:rPr>
        <w:t>实施</w:t>
      </w:r>
      <w:r w:rsidRPr="001C50B7">
        <w:t>计划</w:t>
      </w:r>
      <w:bookmarkEnd w:id="250"/>
    </w:p>
    <w:p w14:paraId="28458D34" w14:textId="77777777" w:rsidR="00224892" w:rsidRPr="007E69C1" w:rsidRDefault="00224892" w:rsidP="00224892">
      <w:pPr>
        <w:pStyle w:val="a8"/>
        <w:widowControl w:val="0"/>
        <w:numPr>
          <w:ilvl w:val="0"/>
          <w:numId w:val="31"/>
        </w:numPr>
        <w:spacing w:after="0" w:line="240" w:lineRule="auto"/>
        <w:ind w:left="912" w:right="480"/>
        <w:contextualSpacing w:val="0"/>
      </w:pPr>
      <w:r w:rsidRPr="007E69C1">
        <w:t>工作量估计</w:t>
      </w:r>
    </w:p>
    <w:p w14:paraId="2B0BB3BF" w14:textId="31791C5C" w:rsidR="00224892" w:rsidRPr="001C50B7" w:rsidRDefault="003A4451" w:rsidP="003A4451">
      <w:r>
        <w:rPr>
          <w:rFonts w:hint="eastAsia"/>
        </w:rPr>
        <w:tab/>
      </w:r>
      <w:r w:rsidR="00224892" w:rsidRPr="001C50B7">
        <w:rPr>
          <w:rFonts w:hint="eastAsia"/>
        </w:rPr>
        <w:t>根据工作内容和项目任务对包括测试设计的工作量、测试执行和测试总结的工作量，以人日或人时计，并详细注释测试设计、设计执行和测试总结工作所占的比重。软件测试工作量应当为开发工作量的</w:t>
      </w:r>
      <w:r w:rsidR="00224892" w:rsidRPr="001C50B7">
        <w:rPr>
          <w:rFonts w:hint="eastAsia"/>
        </w:rPr>
        <w:t>30%-</w:t>
      </w:r>
      <w:r w:rsidR="00224892" w:rsidRPr="001C50B7">
        <w:t>40</w:t>
      </w:r>
      <w:r w:rsidR="00224892" w:rsidRPr="001C50B7">
        <w:rPr>
          <w:rFonts w:hint="eastAsia"/>
        </w:rPr>
        <w:t>%</w:t>
      </w:r>
      <w:r w:rsidR="00224892" w:rsidRPr="001C50B7">
        <w:t>为宜</w:t>
      </w:r>
      <w:r w:rsidR="00224892" w:rsidRPr="001C50B7">
        <w:rPr>
          <w:rFonts w:hint="eastAsia"/>
        </w:rPr>
        <w:t>。</w:t>
      </w:r>
    </w:p>
    <w:p w14:paraId="7AFB7BE0" w14:textId="776F535F" w:rsidR="00224892" w:rsidRDefault="00224892" w:rsidP="00224892">
      <w:pPr>
        <w:pStyle w:val="a6"/>
      </w:pPr>
      <w:r>
        <w:rPr>
          <w:rFonts w:hint="eastAsia"/>
        </w:rPr>
        <w:t>表</w:t>
      </w:r>
      <w:r w:rsidR="003A4451">
        <w:rPr>
          <w:rFonts w:hint="eastAsia"/>
        </w:rPr>
        <w:t>6</w:t>
      </w:r>
      <w:r>
        <w:rPr>
          <w:rFonts w:hint="eastAsia"/>
        </w:rPr>
        <w:t xml:space="preserve">. </w:t>
      </w:r>
      <w:r>
        <w:fldChar w:fldCharType="begin"/>
      </w:r>
      <w:r w:rsidRPr="005E29E1">
        <w:instrText xml:space="preserve"> </w:instrText>
      </w:r>
      <w:r w:rsidRPr="005E29E1">
        <w:rPr>
          <w:rFonts w:hint="eastAsia"/>
        </w:rPr>
        <w:instrText>SEQ 表8. \* ARABIC</w:instrText>
      </w:r>
      <w:r w:rsidRPr="005E29E1">
        <w:instrText xml:space="preserve"> </w:instrText>
      </w:r>
      <w:r>
        <w:fldChar w:fldCharType="separate"/>
      </w:r>
      <w:r>
        <w:rPr>
          <w:noProof/>
        </w:rPr>
        <w:t>1</w:t>
      </w:r>
      <w:r>
        <w:fldChar w:fldCharType="end"/>
      </w:r>
      <w:r>
        <w:t xml:space="preserve"> 工作量估计</w:t>
      </w:r>
    </w:p>
    <w:tbl>
      <w:tblPr>
        <w:tblStyle w:val="31"/>
        <w:tblW w:w="6800" w:type="dxa"/>
        <w:jc w:val="center"/>
        <w:tblLook w:val="04A0" w:firstRow="1" w:lastRow="0" w:firstColumn="1" w:lastColumn="0" w:noHBand="0" w:noVBand="1"/>
      </w:tblPr>
      <w:tblGrid>
        <w:gridCol w:w="1660"/>
        <w:gridCol w:w="5140"/>
      </w:tblGrid>
      <w:tr w:rsidR="00224892" w:rsidRPr="00DF2BC6" w14:paraId="61C7E0F9" w14:textId="77777777" w:rsidTr="003A445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660" w:type="dxa"/>
            <w:noWrap/>
            <w:hideMark/>
          </w:tcPr>
          <w:p w14:paraId="1CCC4A3F" w14:textId="77777777" w:rsidR="00224892" w:rsidRPr="00DF2BC6" w:rsidRDefault="00224892" w:rsidP="003A4451">
            <w:pPr>
              <w:ind w:firstLine="0"/>
              <w:jc w:val="center"/>
            </w:pPr>
            <w:r w:rsidRPr="00DF2BC6">
              <w:rPr>
                <w:rFonts w:hint="eastAsia"/>
              </w:rPr>
              <w:t>工作阶段</w:t>
            </w:r>
          </w:p>
        </w:tc>
        <w:tc>
          <w:tcPr>
            <w:tcW w:w="5140" w:type="dxa"/>
            <w:noWrap/>
            <w:hideMark/>
          </w:tcPr>
          <w:p w14:paraId="64490EC1"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所需工作日</w:t>
            </w:r>
          </w:p>
        </w:tc>
      </w:tr>
      <w:tr w:rsidR="00224892" w:rsidRPr="00DF2BC6" w14:paraId="7A0024F3"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C0E88A6" w14:textId="77777777" w:rsidR="00224892" w:rsidRPr="00DF2BC6" w:rsidRDefault="00224892" w:rsidP="003A4451">
            <w:pPr>
              <w:ind w:firstLine="0"/>
              <w:jc w:val="center"/>
            </w:pPr>
            <w:r w:rsidRPr="00DF2BC6">
              <w:rPr>
                <w:rFonts w:hint="eastAsia"/>
              </w:rPr>
              <w:t>测试规划</w:t>
            </w:r>
          </w:p>
        </w:tc>
        <w:tc>
          <w:tcPr>
            <w:tcW w:w="5140" w:type="dxa"/>
            <w:noWrap/>
            <w:hideMark/>
          </w:tcPr>
          <w:p w14:paraId="649D1A20"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2</w:t>
            </w:r>
          </w:p>
        </w:tc>
      </w:tr>
      <w:tr w:rsidR="00224892" w:rsidRPr="00DF2BC6" w14:paraId="0745CD3E"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2966A9F" w14:textId="77777777" w:rsidR="00224892" w:rsidRPr="00DF2BC6" w:rsidRDefault="00224892" w:rsidP="003A4451">
            <w:pPr>
              <w:ind w:firstLine="0"/>
              <w:jc w:val="center"/>
            </w:pPr>
            <w:r w:rsidRPr="00DF2BC6">
              <w:rPr>
                <w:rFonts w:hint="eastAsia"/>
              </w:rPr>
              <w:t>测试设计</w:t>
            </w:r>
          </w:p>
        </w:tc>
        <w:tc>
          <w:tcPr>
            <w:tcW w:w="5140" w:type="dxa"/>
            <w:noWrap/>
            <w:hideMark/>
          </w:tcPr>
          <w:p w14:paraId="0F8548C8"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t>5</w:t>
            </w:r>
          </w:p>
        </w:tc>
      </w:tr>
      <w:tr w:rsidR="00224892" w:rsidRPr="00DF2BC6" w14:paraId="48DE1D9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BDF79ED" w14:textId="77777777" w:rsidR="00224892" w:rsidRPr="00DF2BC6" w:rsidRDefault="00224892" w:rsidP="003A4451">
            <w:pPr>
              <w:ind w:firstLine="0"/>
              <w:jc w:val="center"/>
            </w:pPr>
            <w:r w:rsidRPr="001C50B7">
              <w:rPr>
                <w:rFonts w:hint="eastAsia"/>
              </w:rPr>
              <w:t>测试准备</w:t>
            </w:r>
          </w:p>
        </w:tc>
        <w:tc>
          <w:tcPr>
            <w:tcW w:w="5140" w:type="dxa"/>
            <w:noWrap/>
            <w:hideMark/>
          </w:tcPr>
          <w:p w14:paraId="675527A0"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2</w:t>
            </w:r>
          </w:p>
        </w:tc>
      </w:tr>
      <w:tr w:rsidR="00224892" w:rsidRPr="00DF2BC6" w14:paraId="3035515B"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C22C683" w14:textId="77777777" w:rsidR="00224892" w:rsidRPr="00DF2BC6" w:rsidRDefault="00224892" w:rsidP="003A4451">
            <w:pPr>
              <w:ind w:firstLine="0"/>
              <w:jc w:val="center"/>
            </w:pPr>
            <w:r w:rsidRPr="00DF2BC6">
              <w:rPr>
                <w:rFonts w:hint="eastAsia"/>
              </w:rPr>
              <w:t>测试执行</w:t>
            </w:r>
          </w:p>
        </w:tc>
        <w:tc>
          <w:tcPr>
            <w:tcW w:w="5140" w:type="dxa"/>
            <w:noWrap/>
            <w:hideMark/>
          </w:tcPr>
          <w:p w14:paraId="2D26451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t>6</w:t>
            </w:r>
          </w:p>
        </w:tc>
      </w:tr>
      <w:tr w:rsidR="00224892" w:rsidRPr="00DF2BC6" w14:paraId="17239D8B"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87EED46" w14:textId="77777777" w:rsidR="00224892" w:rsidRPr="00DF2BC6" w:rsidRDefault="00224892" w:rsidP="003A4451">
            <w:pPr>
              <w:ind w:firstLine="0"/>
              <w:jc w:val="center"/>
            </w:pPr>
            <w:r w:rsidRPr="00DF2BC6">
              <w:rPr>
                <w:rFonts w:hint="eastAsia"/>
              </w:rPr>
              <w:t>测试总结</w:t>
            </w:r>
          </w:p>
        </w:tc>
        <w:tc>
          <w:tcPr>
            <w:tcW w:w="5140" w:type="dxa"/>
            <w:noWrap/>
            <w:hideMark/>
          </w:tcPr>
          <w:p w14:paraId="08614869"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1</w:t>
            </w:r>
          </w:p>
        </w:tc>
      </w:tr>
    </w:tbl>
    <w:p w14:paraId="4C5F9637" w14:textId="77777777" w:rsidR="00224892" w:rsidRPr="001C50B7" w:rsidRDefault="00224892" w:rsidP="00224892"/>
    <w:p w14:paraId="0A12A914" w14:textId="77777777" w:rsidR="00224892" w:rsidRPr="007E69C1" w:rsidRDefault="00224892" w:rsidP="00224892">
      <w:pPr>
        <w:pStyle w:val="a8"/>
        <w:widowControl w:val="0"/>
        <w:numPr>
          <w:ilvl w:val="0"/>
          <w:numId w:val="31"/>
        </w:numPr>
        <w:spacing w:after="0" w:line="240" w:lineRule="auto"/>
        <w:ind w:left="912" w:right="480"/>
        <w:contextualSpacing w:val="0"/>
      </w:pPr>
      <w:r w:rsidRPr="007E69C1">
        <w:t>人员需求及安排</w:t>
      </w:r>
    </w:p>
    <w:p w14:paraId="08ED29BA" w14:textId="77777777" w:rsidR="00224892" w:rsidRPr="001C50B7" w:rsidRDefault="00224892" w:rsidP="00224892">
      <w:r w:rsidRPr="001C50B7">
        <w:tab/>
      </w:r>
      <w:r w:rsidRPr="001C50B7">
        <w:tab/>
      </w:r>
    </w:p>
    <w:p w14:paraId="0D6686A9" w14:textId="2F217001" w:rsidR="00224892" w:rsidRDefault="00224892" w:rsidP="00224892">
      <w:pPr>
        <w:pStyle w:val="a6"/>
      </w:pPr>
      <w:r>
        <w:rPr>
          <w:rFonts w:hint="eastAsia"/>
        </w:rPr>
        <w:t>表</w:t>
      </w:r>
      <w:r w:rsidR="003A4451">
        <w:rPr>
          <w:rFonts w:hint="eastAsia"/>
        </w:rPr>
        <w:t>6</w:t>
      </w:r>
      <w:r>
        <w:rPr>
          <w:rFonts w:hint="eastAsia"/>
        </w:rPr>
        <w:t xml:space="preserve">. </w:t>
      </w:r>
      <w:r>
        <w:fldChar w:fldCharType="begin"/>
      </w:r>
      <w:r>
        <w:instrText xml:space="preserve"> </w:instrText>
      </w:r>
      <w:r>
        <w:rPr>
          <w:rFonts w:hint="eastAsia"/>
        </w:rPr>
        <w:instrText>SEQ 表8. \* ARABIC</w:instrText>
      </w:r>
      <w:r>
        <w:instrText xml:space="preserve"> </w:instrText>
      </w:r>
      <w:r>
        <w:fldChar w:fldCharType="separate"/>
      </w:r>
      <w:r>
        <w:rPr>
          <w:noProof/>
        </w:rPr>
        <w:t>2</w:t>
      </w:r>
      <w:r>
        <w:fldChar w:fldCharType="end"/>
      </w:r>
      <w:r>
        <w:t xml:space="preserve"> 人员需求及安排</w:t>
      </w:r>
    </w:p>
    <w:tbl>
      <w:tblPr>
        <w:tblStyle w:val="31"/>
        <w:tblW w:w="7380" w:type="dxa"/>
        <w:jc w:val="center"/>
        <w:tblLook w:val="04A0" w:firstRow="1" w:lastRow="0" w:firstColumn="1" w:lastColumn="0" w:noHBand="0" w:noVBand="1"/>
      </w:tblPr>
      <w:tblGrid>
        <w:gridCol w:w="1413"/>
        <w:gridCol w:w="1134"/>
        <w:gridCol w:w="4833"/>
      </w:tblGrid>
      <w:tr w:rsidR="00224892" w:rsidRPr="00DF2BC6" w14:paraId="7F4D3172" w14:textId="77777777" w:rsidTr="003A44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1413" w:type="dxa"/>
            <w:noWrap/>
            <w:hideMark/>
          </w:tcPr>
          <w:p w14:paraId="3148BCD0" w14:textId="77777777" w:rsidR="00224892" w:rsidRPr="00DF2BC6" w:rsidRDefault="00224892" w:rsidP="003A4451">
            <w:pPr>
              <w:ind w:firstLine="75"/>
              <w:jc w:val="center"/>
            </w:pPr>
            <w:r w:rsidRPr="00DF2BC6">
              <w:rPr>
                <w:rFonts w:hint="eastAsia"/>
              </w:rPr>
              <w:t>角色</w:t>
            </w:r>
          </w:p>
        </w:tc>
        <w:tc>
          <w:tcPr>
            <w:tcW w:w="1134" w:type="dxa"/>
            <w:noWrap/>
            <w:hideMark/>
          </w:tcPr>
          <w:p w14:paraId="4E8052F9" w14:textId="77777777" w:rsidR="00224892" w:rsidRPr="00DF2BC6" w:rsidRDefault="00224892" w:rsidP="003A4451">
            <w:pPr>
              <w:ind w:firstLine="0"/>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人员</w:t>
            </w:r>
          </w:p>
        </w:tc>
        <w:tc>
          <w:tcPr>
            <w:tcW w:w="4833" w:type="dxa"/>
            <w:noWrap/>
            <w:hideMark/>
          </w:tcPr>
          <w:p w14:paraId="2BFC0B60"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具体职责</w:t>
            </w:r>
          </w:p>
        </w:tc>
      </w:tr>
      <w:tr w:rsidR="00224892" w:rsidRPr="00DF2BC6" w14:paraId="7DFBD86F"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6EDEDF" w14:textId="77777777" w:rsidR="00224892" w:rsidRPr="00DF2BC6" w:rsidRDefault="00224892" w:rsidP="003A4451">
            <w:pPr>
              <w:ind w:firstLine="75"/>
              <w:jc w:val="center"/>
            </w:pPr>
            <w:r w:rsidRPr="00DF2BC6">
              <w:rPr>
                <w:rFonts w:hint="eastAsia"/>
              </w:rPr>
              <w:t>测试经理</w:t>
            </w:r>
          </w:p>
        </w:tc>
        <w:tc>
          <w:tcPr>
            <w:tcW w:w="1134" w:type="dxa"/>
            <w:noWrap/>
            <w:hideMark/>
          </w:tcPr>
          <w:p w14:paraId="6B68DF9C"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1</w:t>
            </w:r>
          </w:p>
        </w:tc>
        <w:tc>
          <w:tcPr>
            <w:tcW w:w="4833" w:type="dxa"/>
            <w:noWrap/>
            <w:hideMark/>
          </w:tcPr>
          <w:p w14:paraId="31575244" w14:textId="77777777" w:rsidR="00224892" w:rsidRPr="00DF2BC6" w:rsidRDefault="00224892" w:rsidP="004B5FE3">
            <w:pPr>
              <w:cnfStyle w:val="000000100000" w:firstRow="0" w:lastRow="0" w:firstColumn="0" w:lastColumn="0" w:oddVBand="0" w:evenVBand="0" w:oddHBand="1" w:evenHBand="0" w:firstRowFirstColumn="0" w:firstRowLastColumn="0" w:lastRowFirstColumn="0" w:lastRowLastColumn="0"/>
            </w:pPr>
            <w:r w:rsidRPr="00DF2BC6">
              <w:rPr>
                <w:rFonts w:hint="eastAsia"/>
              </w:rPr>
              <w:t>负责软件测试的总体安排监督工作</w:t>
            </w:r>
          </w:p>
        </w:tc>
      </w:tr>
      <w:tr w:rsidR="00224892" w:rsidRPr="00DF2BC6" w14:paraId="61895425"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1AB2371" w14:textId="77777777" w:rsidR="00224892" w:rsidRPr="00DF2BC6" w:rsidRDefault="00224892" w:rsidP="003A4451">
            <w:pPr>
              <w:ind w:firstLine="75"/>
              <w:jc w:val="center"/>
            </w:pPr>
            <w:r w:rsidRPr="00DF2BC6">
              <w:rPr>
                <w:rFonts w:hint="eastAsia"/>
              </w:rPr>
              <w:t>测试设计</w:t>
            </w:r>
          </w:p>
        </w:tc>
        <w:tc>
          <w:tcPr>
            <w:tcW w:w="1134" w:type="dxa"/>
            <w:noWrap/>
            <w:hideMark/>
          </w:tcPr>
          <w:p w14:paraId="5D7B8F79"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1</w:t>
            </w:r>
          </w:p>
        </w:tc>
        <w:tc>
          <w:tcPr>
            <w:tcW w:w="4833" w:type="dxa"/>
            <w:noWrap/>
            <w:hideMark/>
          </w:tcPr>
          <w:p w14:paraId="683C0499" w14:textId="77777777" w:rsidR="00224892" w:rsidRPr="00DF2BC6" w:rsidRDefault="00224892" w:rsidP="004B5FE3">
            <w:pPr>
              <w:cnfStyle w:val="000000000000" w:firstRow="0" w:lastRow="0" w:firstColumn="0" w:lastColumn="0" w:oddVBand="0" w:evenVBand="0" w:oddHBand="0" w:evenHBand="0" w:firstRowFirstColumn="0" w:firstRowLastColumn="0" w:lastRowFirstColumn="0" w:lastRowLastColumn="0"/>
            </w:pPr>
            <w:r w:rsidRPr="00DF2BC6">
              <w:rPr>
                <w:rFonts w:hint="eastAsia"/>
              </w:rPr>
              <w:t>负责设计测试方案以及测试用例</w:t>
            </w:r>
          </w:p>
        </w:tc>
      </w:tr>
      <w:tr w:rsidR="00224892" w:rsidRPr="00DF2BC6" w14:paraId="471EC582"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C6E053A" w14:textId="77777777" w:rsidR="00224892" w:rsidRPr="00DF2BC6" w:rsidRDefault="00224892" w:rsidP="003A4451">
            <w:pPr>
              <w:ind w:firstLine="75"/>
              <w:jc w:val="center"/>
            </w:pPr>
            <w:r w:rsidRPr="00DF2BC6">
              <w:rPr>
                <w:rFonts w:hint="eastAsia"/>
              </w:rPr>
              <w:t>测试人员</w:t>
            </w:r>
          </w:p>
        </w:tc>
        <w:tc>
          <w:tcPr>
            <w:tcW w:w="1134" w:type="dxa"/>
            <w:noWrap/>
            <w:hideMark/>
          </w:tcPr>
          <w:p w14:paraId="53CB7097"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w:t>
            </w:r>
          </w:p>
        </w:tc>
        <w:tc>
          <w:tcPr>
            <w:tcW w:w="4833" w:type="dxa"/>
            <w:noWrap/>
            <w:hideMark/>
          </w:tcPr>
          <w:p w14:paraId="3EAB27B3" w14:textId="77777777" w:rsidR="00224892" w:rsidRPr="00DF2BC6" w:rsidRDefault="00224892" w:rsidP="004B5FE3">
            <w:pPr>
              <w:cnfStyle w:val="000000100000" w:firstRow="0" w:lastRow="0" w:firstColumn="0" w:lastColumn="0" w:oddVBand="0" w:evenVBand="0" w:oddHBand="1" w:evenHBand="0" w:firstRowFirstColumn="0" w:firstRowLastColumn="0" w:lastRowFirstColumn="0" w:lastRowLastColumn="0"/>
            </w:pPr>
            <w:r w:rsidRPr="00DF2BC6">
              <w:rPr>
                <w:rFonts w:hint="eastAsia"/>
              </w:rPr>
              <w:t>负责对项目按照测试方案进行具体测试</w:t>
            </w:r>
          </w:p>
        </w:tc>
      </w:tr>
      <w:tr w:rsidR="00224892" w:rsidRPr="00DF2BC6" w14:paraId="7C2ED689"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8BF102" w14:textId="77777777" w:rsidR="00224892" w:rsidRPr="00DF2BC6" w:rsidRDefault="00224892" w:rsidP="003A4451">
            <w:pPr>
              <w:ind w:firstLine="75"/>
              <w:jc w:val="center"/>
            </w:pPr>
            <w:r w:rsidRPr="00DF2BC6">
              <w:rPr>
                <w:rFonts w:hint="eastAsia"/>
              </w:rPr>
              <w:t>记录人员</w:t>
            </w:r>
          </w:p>
        </w:tc>
        <w:tc>
          <w:tcPr>
            <w:tcW w:w="1134" w:type="dxa"/>
            <w:noWrap/>
            <w:hideMark/>
          </w:tcPr>
          <w:p w14:paraId="4DA998F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1</w:t>
            </w:r>
          </w:p>
        </w:tc>
        <w:tc>
          <w:tcPr>
            <w:tcW w:w="4833" w:type="dxa"/>
            <w:noWrap/>
            <w:hideMark/>
          </w:tcPr>
          <w:p w14:paraId="7E5E2142" w14:textId="77777777" w:rsidR="00224892" w:rsidRPr="00DF2BC6" w:rsidRDefault="00224892" w:rsidP="004B5FE3">
            <w:pPr>
              <w:cnfStyle w:val="000000000000" w:firstRow="0" w:lastRow="0" w:firstColumn="0" w:lastColumn="0" w:oddVBand="0" w:evenVBand="0" w:oddHBand="0" w:evenHBand="0" w:firstRowFirstColumn="0" w:firstRowLastColumn="0" w:lastRowFirstColumn="0" w:lastRowLastColumn="0"/>
            </w:pPr>
            <w:r w:rsidRPr="00DF2BC6">
              <w:rPr>
                <w:rFonts w:hint="eastAsia"/>
              </w:rPr>
              <w:t>负责测试系统过程中记录测试信息</w:t>
            </w:r>
          </w:p>
        </w:tc>
      </w:tr>
    </w:tbl>
    <w:p w14:paraId="2BE945D3" w14:textId="77777777" w:rsidR="00224892" w:rsidRPr="001C50B7" w:rsidRDefault="00224892" w:rsidP="00224892"/>
    <w:p w14:paraId="2F287377" w14:textId="77777777" w:rsidR="00224892" w:rsidRPr="007E69C1" w:rsidRDefault="00224892" w:rsidP="00224892">
      <w:pPr>
        <w:pStyle w:val="a8"/>
        <w:widowControl w:val="0"/>
        <w:numPr>
          <w:ilvl w:val="0"/>
          <w:numId w:val="31"/>
        </w:numPr>
        <w:spacing w:after="0" w:line="240" w:lineRule="auto"/>
        <w:ind w:left="912" w:right="480"/>
        <w:contextualSpacing w:val="0"/>
      </w:pPr>
      <w:r w:rsidRPr="007E69C1">
        <w:t>进度安排</w:t>
      </w:r>
    </w:p>
    <w:p w14:paraId="3DE25E78" w14:textId="77777777" w:rsidR="00224892" w:rsidRPr="001C50B7" w:rsidRDefault="00224892" w:rsidP="00224892">
      <w:r w:rsidRPr="001C50B7">
        <w:tab/>
      </w:r>
      <w:r w:rsidRPr="001C50B7">
        <w:tab/>
      </w:r>
    </w:p>
    <w:p w14:paraId="304EEAF3" w14:textId="1806790A" w:rsidR="00224892" w:rsidRDefault="00224892" w:rsidP="00224892">
      <w:pPr>
        <w:pStyle w:val="a6"/>
      </w:pPr>
      <w:r>
        <w:rPr>
          <w:rFonts w:hint="eastAsia"/>
        </w:rPr>
        <w:lastRenderedPageBreak/>
        <w:t>表</w:t>
      </w:r>
      <w:r w:rsidR="003A4451">
        <w:rPr>
          <w:rFonts w:hint="eastAsia"/>
        </w:rPr>
        <w:t>6</w:t>
      </w:r>
      <w:r>
        <w:rPr>
          <w:rFonts w:hint="eastAsia"/>
        </w:rPr>
        <w:t xml:space="preserve">. </w:t>
      </w:r>
      <w:r>
        <w:fldChar w:fldCharType="begin"/>
      </w:r>
      <w:r>
        <w:instrText xml:space="preserve"> </w:instrText>
      </w:r>
      <w:r>
        <w:rPr>
          <w:rFonts w:hint="eastAsia"/>
        </w:rPr>
        <w:instrText>SEQ 表8. \* ARABIC</w:instrText>
      </w:r>
      <w:r>
        <w:instrText xml:space="preserve"> </w:instrText>
      </w:r>
      <w:r>
        <w:fldChar w:fldCharType="separate"/>
      </w:r>
      <w:r>
        <w:rPr>
          <w:noProof/>
        </w:rPr>
        <w:t>3</w:t>
      </w:r>
      <w:r>
        <w:fldChar w:fldCharType="end"/>
      </w:r>
      <w:r>
        <w:t xml:space="preserve"> 进度安排</w:t>
      </w:r>
    </w:p>
    <w:tbl>
      <w:tblPr>
        <w:tblStyle w:val="31"/>
        <w:tblW w:w="5580" w:type="dxa"/>
        <w:jc w:val="center"/>
        <w:tblLook w:val="04A0" w:firstRow="1" w:lastRow="0" w:firstColumn="1" w:lastColumn="0" w:noHBand="0" w:noVBand="1"/>
      </w:tblPr>
      <w:tblGrid>
        <w:gridCol w:w="1600"/>
        <w:gridCol w:w="2090"/>
        <w:gridCol w:w="1890"/>
      </w:tblGrid>
      <w:tr w:rsidR="00224892" w:rsidRPr="00DF2BC6" w14:paraId="33202824" w14:textId="77777777" w:rsidTr="003A44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1600" w:type="dxa"/>
            <w:noWrap/>
            <w:hideMark/>
          </w:tcPr>
          <w:p w14:paraId="5E983F72" w14:textId="77777777" w:rsidR="00224892" w:rsidRPr="00DF2BC6" w:rsidRDefault="00224892" w:rsidP="003A4451">
            <w:pPr>
              <w:ind w:firstLine="75"/>
              <w:jc w:val="center"/>
            </w:pPr>
            <w:r w:rsidRPr="00DF2BC6">
              <w:rPr>
                <w:rFonts w:hint="eastAsia"/>
              </w:rPr>
              <w:t>进度里程碑</w:t>
            </w:r>
          </w:p>
        </w:tc>
        <w:tc>
          <w:tcPr>
            <w:tcW w:w="2090" w:type="dxa"/>
            <w:noWrap/>
            <w:hideMark/>
          </w:tcPr>
          <w:p w14:paraId="11C6EA15"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开始时间</w:t>
            </w:r>
          </w:p>
        </w:tc>
        <w:tc>
          <w:tcPr>
            <w:tcW w:w="1890" w:type="dxa"/>
            <w:noWrap/>
            <w:hideMark/>
          </w:tcPr>
          <w:p w14:paraId="170EF02A" w14:textId="77777777" w:rsidR="00224892" w:rsidRPr="00DF2BC6" w:rsidRDefault="00224892" w:rsidP="003A4451">
            <w:pPr>
              <w:ind w:firstLine="210"/>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结束时间</w:t>
            </w:r>
          </w:p>
        </w:tc>
      </w:tr>
      <w:tr w:rsidR="00224892" w:rsidRPr="00DF2BC6" w14:paraId="5EA0F194"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3B0BF59" w14:textId="77777777" w:rsidR="00224892" w:rsidRPr="00DF2BC6" w:rsidRDefault="00224892" w:rsidP="003A4451">
            <w:pPr>
              <w:ind w:firstLine="75"/>
              <w:jc w:val="center"/>
            </w:pPr>
            <w:r w:rsidRPr="00DF2BC6">
              <w:rPr>
                <w:rFonts w:hint="eastAsia"/>
              </w:rPr>
              <w:t>测试规划</w:t>
            </w:r>
          </w:p>
        </w:tc>
        <w:tc>
          <w:tcPr>
            <w:tcW w:w="2090" w:type="dxa"/>
            <w:noWrap/>
            <w:hideMark/>
          </w:tcPr>
          <w:p w14:paraId="5EA9A41A"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2016-04-19</w:t>
            </w:r>
          </w:p>
        </w:tc>
        <w:tc>
          <w:tcPr>
            <w:tcW w:w="1890" w:type="dxa"/>
            <w:noWrap/>
            <w:hideMark/>
          </w:tcPr>
          <w:p w14:paraId="2D097381"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2016-04-19</w:t>
            </w:r>
          </w:p>
        </w:tc>
      </w:tr>
      <w:tr w:rsidR="00224892" w:rsidRPr="00DF2BC6" w14:paraId="288A0D5C"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F60B32C" w14:textId="77777777" w:rsidR="00224892" w:rsidRPr="00DF2BC6" w:rsidRDefault="00224892" w:rsidP="003A4451">
            <w:pPr>
              <w:ind w:firstLine="75"/>
              <w:jc w:val="center"/>
            </w:pPr>
            <w:r w:rsidRPr="00DF2BC6">
              <w:rPr>
                <w:rFonts w:hint="eastAsia"/>
              </w:rPr>
              <w:t>测试设计</w:t>
            </w:r>
          </w:p>
        </w:tc>
        <w:tc>
          <w:tcPr>
            <w:tcW w:w="2090" w:type="dxa"/>
            <w:noWrap/>
            <w:hideMark/>
          </w:tcPr>
          <w:p w14:paraId="1BC69B38"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2016-04-20</w:t>
            </w:r>
          </w:p>
        </w:tc>
        <w:tc>
          <w:tcPr>
            <w:tcW w:w="1890" w:type="dxa"/>
            <w:noWrap/>
            <w:hideMark/>
          </w:tcPr>
          <w:p w14:paraId="2D3D6CF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2016-04-20</w:t>
            </w:r>
          </w:p>
        </w:tc>
      </w:tr>
      <w:tr w:rsidR="00224892" w:rsidRPr="00DF2BC6" w14:paraId="3C33CBBF"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32F3CCA" w14:textId="77777777" w:rsidR="00224892" w:rsidRPr="00DF2BC6" w:rsidRDefault="00224892" w:rsidP="003A4451">
            <w:pPr>
              <w:ind w:firstLine="75"/>
              <w:jc w:val="center"/>
            </w:pPr>
            <w:r w:rsidRPr="001C50B7">
              <w:rPr>
                <w:rFonts w:hint="eastAsia"/>
              </w:rPr>
              <w:t>测试准备</w:t>
            </w:r>
          </w:p>
        </w:tc>
        <w:tc>
          <w:tcPr>
            <w:tcW w:w="2090" w:type="dxa"/>
            <w:noWrap/>
            <w:hideMark/>
          </w:tcPr>
          <w:p w14:paraId="563BFE54"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2016-04-21</w:t>
            </w:r>
          </w:p>
        </w:tc>
        <w:tc>
          <w:tcPr>
            <w:tcW w:w="1890" w:type="dxa"/>
            <w:noWrap/>
            <w:hideMark/>
          </w:tcPr>
          <w:p w14:paraId="5698BA66"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2016-04-21</w:t>
            </w:r>
          </w:p>
        </w:tc>
      </w:tr>
      <w:tr w:rsidR="00224892" w:rsidRPr="00DF2BC6" w14:paraId="0113B834"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A1C3F6C" w14:textId="77777777" w:rsidR="00224892" w:rsidRPr="00DF2BC6" w:rsidRDefault="00224892" w:rsidP="003A4451">
            <w:pPr>
              <w:ind w:firstLine="75"/>
              <w:jc w:val="center"/>
            </w:pPr>
            <w:r w:rsidRPr="00DF2BC6">
              <w:rPr>
                <w:rFonts w:hint="eastAsia"/>
              </w:rPr>
              <w:t>测试执行</w:t>
            </w:r>
          </w:p>
        </w:tc>
        <w:tc>
          <w:tcPr>
            <w:tcW w:w="2090" w:type="dxa"/>
            <w:noWrap/>
            <w:hideMark/>
          </w:tcPr>
          <w:p w14:paraId="18B9CE54"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2016-04-22</w:t>
            </w:r>
          </w:p>
        </w:tc>
        <w:tc>
          <w:tcPr>
            <w:tcW w:w="1890" w:type="dxa"/>
            <w:noWrap/>
            <w:hideMark/>
          </w:tcPr>
          <w:p w14:paraId="2B2D39EB"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2016-04-22</w:t>
            </w:r>
          </w:p>
        </w:tc>
      </w:tr>
      <w:tr w:rsidR="00224892" w:rsidRPr="00DF2BC6" w14:paraId="123634DE"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C8E4F78" w14:textId="77777777" w:rsidR="00224892" w:rsidRPr="00DF2BC6" w:rsidRDefault="00224892" w:rsidP="003A4451">
            <w:pPr>
              <w:ind w:firstLine="75"/>
              <w:jc w:val="center"/>
            </w:pPr>
            <w:r w:rsidRPr="00DF2BC6">
              <w:rPr>
                <w:rFonts w:hint="eastAsia"/>
              </w:rPr>
              <w:t>测试总结</w:t>
            </w:r>
          </w:p>
        </w:tc>
        <w:tc>
          <w:tcPr>
            <w:tcW w:w="2090" w:type="dxa"/>
            <w:noWrap/>
            <w:hideMark/>
          </w:tcPr>
          <w:p w14:paraId="2A8BB1B9"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2016-04-23</w:t>
            </w:r>
          </w:p>
        </w:tc>
        <w:tc>
          <w:tcPr>
            <w:tcW w:w="1890" w:type="dxa"/>
            <w:noWrap/>
            <w:hideMark/>
          </w:tcPr>
          <w:p w14:paraId="4C2DC047"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2016-04-23</w:t>
            </w:r>
          </w:p>
        </w:tc>
      </w:tr>
    </w:tbl>
    <w:p w14:paraId="4496F0A8" w14:textId="77777777" w:rsidR="00224892" w:rsidRPr="001C50B7" w:rsidRDefault="00224892" w:rsidP="00224892">
      <w:pPr>
        <w:jc w:val="center"/>
      </w:pPr>
    </w:p>
    <w:p w14:paraId="6D9B25DC" w14:textId="0D80F226" w:rsidR="00224892" w:rsidRPr="007E69C1" w:rsidRDefault="00224892" w:rsidP="003A4451">
      <w:pPr>
        <w:pStyle w:val="1"/>
      </w:pPr>
      <w:bookmarkStart w:id="251" w:name="_Toc448876158"/>
      <w:r w:rsidRPr="001C50B7">
        <w:rPr>
          <w:rFonts w:hint="eastAsia"/>
        </w:rPr>
        <w:t>风险</w:t>
      </w:r>
      <w:r w:rsidRPr="001C50B7">
        <w:t>管理</w:t>
      </w:r>
      <w:bookmarkEnd w:id="251"/>
    </w:p>
    <w:p w14:paraId="7408580A" w14:textId="77777777" w:rsidR="00224892" w:rsidRPr="001C50B7" w:rsidRDefault="00224892" w:rsidP="00224892">
      <w:pPr>
        <w:ind w:firstLine="420"/>
      </w:pPr>
      <w:r w:rsidRPr="001C50B7">
        <w:t>下表给出了问题严重度的描述</w:t>
      </w:r>
      <w:r w:rsidRPr="001C50B7">
        <w:rPr>
          <w:rFonts w:hint="eastAsia"/>
        </w:rPr>
        <w:t>，</w:t>
      </w:r>
      <w:r w:rsidRPr="001C50B7">
        <w:t>问题越严重</w:t>
      </w:r>
      <w:r w:rsidRPr="001C50B7">
        <w:rPr>
          <w:rFonts w:hint="eastAsia"/>
        </w:rPr>
        <w:t>，</w:t>
      </w:r>
      <w:r w:rsidRPr="001C50B7">
        <w:t>系统风险越大</w:t>
      </w:r>
      <w:r w:rsidRPr="001C50B7">
        <w:rPr>
          <w:rFonts w:hint="eastAsia"/>
        </w:rPr>
        <w:t>，</w:t>
      </w:r>
      <w:r w:rsidRPr="001C50B7">
        <w:t>处理优先级也应当越高</w:t>
      </w:r>
      <w:r w:rsidRPr="001C50B7">
        <w:rPr>
          <w:rFonts w:hint="eastAsia"/>
        </w:rPr>
        <w:t>。</w:t>
      </w:r>
    </w:p>
    <w:p w14:paraId="7F265FDB" w14:textId="77777777" w:rsidR="00224892" w:rsidRDefault="00224892" w:rsidP="00224892">
      <w:pPr>
        <w:pStyle w:val="a6"/>
      </w:pPr>
      <w:r>
        <w:rPr>
          <w:rFonts w:hint="eastAsia"/>
        </w:rPr>
        <w:t xml:space="preserve">表8. </w:t>
      </w:r>
      <w:r>
        <w:fldChar w:fldCharType="begin"/>
      </w:r>
      <w:r>
        <w:instrText xml:space="preserve"> </w:instrText>
      </w:r>
      <w:r>
        <w:rPr>
          <w:rFonts w:hint="eastAsia"/>
        </w:rPr>
        <w:instrText>SEQ 表8. \* ARABIC</w:instrText>
      </w:r>
      <w:r>
        <w:instrText xml:space="preserve"> </w:instrText>
      </w:r>
      <w:r>
        <w:fldChar w:fldCharType="separate"/>
      </w:r>
      <w:r>
        <w:rPr>
          <w:noProof/>
        </w:rPr>
        <w:t>4</w:t>
      </w:r>
      <w:r>
        <w:fldChar w:fldCharType="end"/>
      </w:r>
      <w:r>
        <w:t xml:space="preserve"> 问题严重度描述</w:t>
      </w:r>
    </w:p>
    <w:tbl>
      <w:tblPr>
        <w:tblStyle w:val="31"/>
        <w:tblW w:w="6800" w:type="dxa"/>
        <w:jc w:val="center"/>
        <w:tblLook w:val="04A0" w:firstRow="1" w:lastRow="0" w:firstColumn="1" w:lastColumn="0" w:noHBand="0" w:noVBand="1"/>
      </w:tblPr>
      <w:tblGrid>
        <w:gridCol w:w="1660"/>
        <w:gridCol w:w="5140"/>
      </w:tblGrid>
      <w:tr w:rsidR="00224892" w:rsidRPr="00E15EA2" w14:paraId="7BD3CBBA" w14:textId="77777777" w:rsidTr="003A445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660" w:type="dxa"/>
            <w:noWrap/>
            <w:hideMark/>
          </w:tcPr>
          <w:p w14:paraId="7E3847DF" w14:textId="77777777" w:rsidR="00224892" w:rsidRPr="00E15EA2" w:rsidRDefault="00224892" w:rsidP="003A4451">
            <w:pPr>
              <w:ind w:firstLine="165"/>
              <w:jc w:val="center"/>
            </w:pPr>
            <w:r w:rsidRPr="00E15EA2">
              <w:rPr>
                <w:rFonts w:hint="eastAsia"/>
              </w:rPr>
              <w:t>问题严重度</w:t>
            </w:r>
          </w:p>
        </w:tc>
        <w:tc>
          <w:tcPr>
            <w:tcW w:w="5140" w:type="dxa"/>
            <w:noWrap/>
            <w:hideMark/>
          </w:tcPr>
          <w:p w14:paraId="502A24D4" w14:textId="77777777" w:rsidR="00224892" w:rsidRPr="00E15EA2"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E15EA2">
              <w:rPr>
                <w:rFonts w:hint="eastAsia"/>
              </w:rPr>
              <w:t>描述</w:t>
            </w:r>
          </w:p>
        </w:tc>
      </w:tr>
      <w:tr w:rsidR="00224892" w:rsidRPr="00E15EA2" w14:paraId="1A8994F1"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073BA24C" w14:textId="77777777" w:rsidR="00224892" w:rsidRPr="00E15EA2" w:rsidRDefault="00224892" w:rsidP="003A4451">
            <w:pPr>
              <w:ind w:firstLine="165"/>
              <w:jc w:val="center"/>
            </w:pPr>
            <w:r w:rsidRPr="00E15EA2">
              <w:rPr>
                <w:rFonts w:hint="eastAsia"/>
              </w:rPr>
              <w:t>致命缺陷</w:t>
            </w:r>
          </w:p>
        </w:tc>
        <w:tc>
          <w:tcPr>
            <w:tcW w:w="5140" w:type="dxa"/>
            <w:noWrap/>
            <w:hideMark/>
          </w:tcPr>
          <w:p w14:paraId="15CDFDAD"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1.</w:t>
            </w:r>
            <w:r w:rsidRPr="00E15EA2">
              <w:rPr>
                <w:rFonts w:hint="eastAsia"/>
              </w:rPr>
              <w:t>由于程序所引起的死机，非法退出</w:t>
            </w:r>
          </w:p>
        </w:tc>
      </w:tr>
      <w:tr w:rsidR="00224892" w:rsidRPr="00E15EA2" w14:paraId="60C351A6"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2B2392C8" w14:textId="77777777" w:rsidR="00224892" w:rsidRPr="00E15EA2" w:rsidRDefault="00224892" w:rsidP="003A4451">
            <w:pPr>
              <w:ind w:firstLine="165"/>
            </w:pPr>
          </w:p>
        </w:tc>
        <w:tc>
          <w:tcPr>
            <w:tcW w:w="5140" w:type="dxa"/>
            <w:noWrap/>
            <w:hideMark/>
          </w:tcPr>
          <w:p w14:paraId="0EC2C31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2.</w:t>
            </w:r>
            <w:r w:rsidRPr="00E15EA2">
              <w:rPr>
                <w:rFonts w:hint="eastAsia"/>
              </w:rPr>
              <w:t>死循环</w:t>
            </w:r>
          </w:p>
        </w:tc>
      </w:tr>
      <w:tr w:rsidR="00224892" w:rsidRPr="00E15EA2" w14:paraId="0484394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402036A7" w14:textId="77777777" w:rsidR="00224892" w:rsidRPr="00E15EA2" w:rsidRDefault="00224892" w:rsidP="003A4451">
            <w:pPr>
              <w:ind w:firstLine="165"/>
            </w:pPr>
          </w:p>
        </w:tc>
        <w:tc>
          <w:tcPr>
            <w:tcW w:w="5140" w:type="dxa"/>
            <w:noWrap/>
            <w:hideMark/>
          </w:tcPr>
          <w:p w14:paraId="2EDD8D58"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3.</w:t>
            </w:r>
            <w:r w:rsidRPr="00E15EA2">
              <w:rPr>
                <w:rFonts w:hint="eastAsia"/>
              </w:rPr>
              <w:t>数据库发生死锁</w:t>
            </w:r>
          </w:p>
        </w:tc>
      </w:tr>
      <w:tr w:rsidR="00224892" w:rsidRPr="00E15EA2" w14:paraId="62B577E4"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F96C14B" w14:textId="77777777" w:rsidR="00224892" w:rsidRPr="00E15EA2" w:rsidRDefault="00224892" w:rsidP="003A4451">
            <w:pPr>
              <w:ind w:firstLine="165"/>
            </w:pPr>
          </w:p>
        </w:tc>
        <w:tc>
          <w:tcPr>
            <w:tcW w:w="5140" w:type="dxa"/>
            <w:noWrap/>
            <w:hideMark/>
          </w:tcPr>
          <w:p w14:paraId="35824C4A"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4.</w:t>
            </w:r>
            <w:r w:rsidRPr="00E15EA2">
              <w:rPr>
                <w:rFonts w:hint="eastAsia"/>
              </w:rPr>
              <w:t>因错误操作导致的程序中断</w:t>
            </w:r>
          </w:p>
        </w:tc>
      </w:tr>
      <w:tr w:rsidR="00224892" w:rsidRPr="00E15EA2" w14:paraId="2D456AD9"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66C54AD4" w14:textId="77777777" w:rsidR="00224892" w:rsidRPr="00E15EA2" w:rsidRDefault="00224892" w:rsidP="003A4451">
            <w:pPr>
              <w:ind w:firstLine="165"/>
            </w:pPr>
          </w:p>
        </w:tc>
        <w:tc>
          <w:tcPr>
            <w:tcW w:w="5140" w:type="dxa"/>
            <w:noWrap/>
            <w:hideMark/>
          </w:tcPr>
          <w:p w14:paraId="39D4A186"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5.</w:t>
            </w:r>
            <w:r w:rsidRPr="00E15EA2">
              <w:rPr>
                <w:rFonts w:hint="eastAsia"/>
              </w:rPr>
              <w:t>主要功能丢失或功能严重错误</w:t>
            </w:r>
          </w:p>
        </w:tc>
      </w:tr>
      <w:tr w:rsidR="00224892" w:rsidRPr="00E15EA2" w14:paraId="31786B60"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B20C027" w14:textId="77777777" w:rsidR="00224892" w:rsidRPr="00E15EA2" w:rsidRDefault="00224892" w:rsidP="003A4451">
            <w:pPr>
              <w:ind w:firstLine="165"/>
            </w:pPr>
          </w:p>
        </w:tc>
        <w:tc>
          <w:tcPr>
            <w:tcW w:w="5140" w:type="dxa"/>
            <w:noWrap/>
            <w:hideMark/>
          </w:tcPr>
          <w:p w14:paraId="1278704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6.</w:t>
            </w:r>
            <w:r w:rsidRPr="00E15EA2">
              <w:rPr>
                <w:rFonts w:hint="eastAsia"/>
              </w:rPr>
              <w:t>与数据库连接错误</w:t>
            </w:r>
          </w:p>
        </w:tc>
      </w:tr>
      <w:tr w:rsidR="00224892" w:rsidRPr="00E15EA2" w14:paraId="0354D6E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73BC06F5" w14:textId="77777777" w:rsidR="00224892" w:rsidRPr="00E15EA2" w:rsidRDefault="00224892" w:rsidP="003A4451">
            <w:pPr>
              <w:ind w:firstLine="165"/>
            </w:pPr>
          </w:p>
        </w:tc>
        <w:tc>
          <w:tcPr>
            <w:tcW w:w="5140" w:type="dxa"/>
            <w:noWrap/>
            <w:hideMark/>
          </w:tcPr>
          <w:p w14:paraId="0F63D0FB"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7.</w:t>
            </w:r>
            <w:r w:rsidRPr="00E15EA2">
              <w:rPr>
                <w:rFonts w:hint="eastAsia"/>
              </w:rPr>
              <w:t>数据通讯错误</w:t>
            </w:r>
          </w:p>
        </w:tc>
      </w:tr>
      <w:tr w:rsidR="00224892" w:rsidRPr="00E15EA2" w14:paraId="20E4038C"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68C5D5E0" w14:textId="77777777" w:rsidR="00224892" w:rsidRPr="00E15EA2" w:rsidRDefault="00224892" w:rsidP="003A4451">
            <w:pPr>
              <w:ind w:firstLine="165"/>
              <w:jc w:val="center"/>
            </w:pPr>
            <w:r w:rsidRPr="00E15EA2">
              <w:rPr>
                <w:rFonts w:hint="eastAsia"/>
              </w:rPr>
              <w:t>严重缺陷</w:t>
            </w:r>
          </w:p>
        </w:tc>
        <w:tc>
          <w:tcPr>
            <w:tcW w:w="5140" w:type="dxa"/>
            <w:noWrap/>
            <w:hideMark/>
          </w:tcPr>
          <w:p w14:paraId="08AAF0C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1.</w:t>
            </w:r>
            <w:r w:rsidRPr="00E15EA2">
              <w:rPr>
                <w:rFonts w:hint="eastAsia"/>
              </w:rPr>
              <w:t>程序错误</w:t>
            </w:r>
          </w:p>
        </w:tc>
      </w:tr>
      <w:tr w:rsidR="00224892" w:rsidRPr="00E15EA2" w14:paraId="4D6DE2EB"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6668D1FF" w14:textId="77777777" w:rsidR="00224892" w:rsidRPr="00E15EA2" w:rsidRDefault="00224892" w:rsidP="003A4451">
            <w:pPr>
              <w:ind w:firstLine="165"/>
            </w:pPr>
          </w:p>
        </w:tc>
        <w:tc>
          <w:tcPr>
            <w:tcW w:w="5140" w:type="dxa"/>
            <w:noWrap/>
            <w:hideMark/>
          </w:tcPr>
          <w:p w14:paraId="5E4D100E"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2.</w:t>
            </w:r>
            <w:r w:rsidRPr="00E15EA2">
              <w:rPr>
                <w:rFonts w:hint="eastAsia"/>
              </w:rPr>
              <w:t>程序接口错误</w:t>
            </w:r>
          </w:p>
        </w:tc>
      </w:tr>
      <w:tr w:rsidR="00224892" w:rsidRPr="00E15EA2" w14:paraId="5F3BF8CF"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0BA7388D" w14:textId="77777777" w:rsidR="00224892" w:rsidRPr="00E15EA2" w:rsidRDefault="00224892" w:rsidP="003A4451">
            <w:pPr>
              <w:ind w:firstLine="165"/>
            </w:pPr>
          </w:p>
        </w:tc>
        <w:tc>
          <w:tcPr>
            <w:tcW w:w="5140" w:type="dxa"/>
            <w:noWrap/>
            <w:hideMark/>
          </w:tcPr>
          <w:p w14:paraId="29313145"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3.</w:t>
            </w:r>
            <w:r w:rsidRPr="00E15EA2">
              <w:rPr>
                <w:rFonts w:hint="eastAsia"/>
              </w:rPr>
              <w:t>数据库的表、业务规则、缺省值未加完整性等约束条件</w:t>
            </w:r>
          </w:p>
        </w:tc>
      </w:tr>
      <w:tr w:rsidR="00224892" w:rsidRPr="00E15EA2" w14:paraId="56A92358"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1AC507C0" w14:textId="77777777" w:rsidR="00224892" w:rsidRPr="00E15EA2" w:rsidRDefault="00224892" w:rsidP="003A4451">
            <w:pPr>
              <w:ind w:firstLine="165"/>
              <w:jc w:val="center"/>
            </w:pPr>
            <w:r w:rsidRPr="00E15EA2">
              <w:rPr>
                <w:rFonts w:hint="eastAsia"/>
              </w:rPr>
              <w:t>一般性缺陷</w:t>
            </w:r>
          </w:p>
        </w:tc>
        <w:tc>
          <w:tcPr>
            <w:tcW w:w="5140" w:type="dxa"/>
            <w:noWrap/>
            <w:hideMark/>
          </w:tcPr>
          <w:p w14:paraId="13C70F78"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1.</w:t>
            </w:r>
            <w:r w:rsidRPr="00E15EA2">
              <w:rPr>
                <w:rFonts w:hint="eastAsia"/>
              </w:rPr>
              <w:t>操作界面错误</w:t>
            </w:r>
          </w:p>
        </w:tc>
      </w:tr>
      <w:tr w:rsidR="00224892" w:rsidRPr="00E15EA2" w14:paraId="4F004966"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31BDBC03" w14:textId="77777777" w:rsidR="00224892" w:rsidRPr="00E15EA2" w:rsidRDefault="00224892" w:rsidP="004B5FE3"/>
        </w:tc>
        <w:tc>
          <w:tcPr>
            <w:tcW w:w="5140" w:type="dxa"/>
            <w:noWrap/>
            <w:hideMark/>
          </w:tcPr>
          <w:p w14:paraId="56E29F26"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2.</w:t>
            </w:r>
            <w:r w:rsidRPr="00E15EA2">
              <w:rPr>
                <w:rFonts w:hint="eastAsia"/>
              </w:rPr>
              <w:t>简单的输入限制未放在前台进行控制</w:t>
            </w:r>
          </w:p>
        </w:tc>
      </w:tr>
      <w:tr w:rsidR="00224892" w:rsidRPr="00E15EA2" w14:paraId="45C0BEA1"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90CAAAA" w14:textId="77777777" w:rsidR="00224892" w:rsidRPr="00E15EA2" w:rsidRDefault="00224892" w:rsidP="004B5FE3"/>
        </w:tc>
        <w:tc>
          <w:tcPr>
            <w:tcW w:w="5140" w:type="dxa"/>
            <w:noWrap/>
            <w:hideMark/>
          </w:tcPr>
          <w:p w14:paraId="55FC2914"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3.</w:t>
            </w:r>
            <w:r w:rsidRPr="00E15EA2">
              <w:rPr>
                <w:rFonts w:hint="eastAsia"/>
              </w:rPr>
              <w:t>删除操作未给出提示</w:t>
            </w:r>
          </w:p>
        </w:tc>
      </w:tr>
      <w:tr w:rsidR="00224892" w:rsidRPr="00E15EA2" w14:paraId="52CD3B8C"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0E5E0294" w14:textId="77777777" w:rsidR="00224892" w:rsidRPr="00E15EA2" w:rsidRDefault="00224892" w:rsidP="004B5FE3"/>
        </w:tc>
        <w:tc>
          <w:tcPr>
            <w:tcW w:w="5140" w:type="dxa"/>
            <w:noWrap/>
            <w:hideMark/>
          </w:tcPr>
          <w:p w14:paraId="4795A44F"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4.</w:t>
            </w:r>
            <w:r w:rsidRPr="00E15EA2">
              <w:rPr>
                <w:rFonts w:hint="eastAsia"/>
              </w:rPr>
              <w:t>数据库表中有过多的空字段</w:t>
            </w:r>
          </w:p>
        </w:tc>
      </w:tr>
    </w:tbl>
    <w:p w14:paraId="6C1020AE" w14:textId="77777777" w:rsidR="002527AD" w:rsidRPr="002527AD" w:rsidRDefault="002527AD" w:rsidP="002527AD"/>
    <w:sectPr w:rsidR="002527AD" w:rsidRPr="00252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502CF" w14:textId="77777777" w:rsidR="0004795E" w:rsidRDefault="0004795E" w:rsidP="000A349A">
      <w:pPr>
        <w:spacing w:after="0" w:line="240" w:lineRule="auto"/>
      </w:pPr>
      <w:r>
        <w:separator/>
      </w:r>
    </w:p>
  </w:endnote>
  <w:endnote w:type="continuationSeparator" w:id="0">
    <w:p w14:paraId="7C4385DB" w14:textId="77777777" w:rsidR="0004795E" w:rsidRDefault="0004795E" w:rsidP="000A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DengXian Light"/>
    <w:charset w:val="86"/>
    <w:family w:val="auto"/>
    <w:pitch w:val="variable"/>
    <w:sig w:usb0="A00002BF" w:usb1="38CF7CFA" w:usb2="00000016" w:usb3="00000000" w:csb0="0004000F" w:csb1="00000000"/>
  </w:font>
  <w:font w:name="楷体">
    <w:altName w:val="Malgun Gothic Semilight"/>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KaiTi">
    <w:altName w:val="Arial Unicode MS"/>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23BF8" w14:textId="77777777" w:rsidR="00A90020" w:rsidRDefault="00A90020">
    <w:pPr>
      <w:pStyle w:val="ad"/>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75634659" w14:textId="77777777" w:rsidR="00A90020" w:rsidRDefault="00A90020">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20A9" w14:textId="0F3AA4D6" w:rsidR="00A90020" w:rsidRDefault="00A90020">
    <w:pPr>
      <w:pStyle w:val="ad"/>
      <w:ind w:right="360"/>
    </w:pPr>
    <w:proofErr w:type="spellStart"/>
    <w:r>
      <w:t>TypeMoon</w:t>
    </w:r>
    <w:proofErr w:type="spellEnd"/>
    <w:r>
      <w:rPr>
        <w:rFonts w:hint="eastAsia"/>
      </w:rPr>
      <w:tab/>
    </w:r>
    <w:r>
      <w:rPr>
        <w:rStyle w:val="ae"/>
      </w:rPr>
      <w:fldChar w:fldCharType="begin"/>
    </w:r>
    <w:r>
      <w:rPr>
        <w:rStyle w:val="ae"/>
      </w:rPr>
      <w:instrText xml:space="preserve"> PAGE </w:instrText>
    </w:r>
    <w:r>
      <w:rPr>
        <w:rStyle w:val="ae"/>
      </w:rPr>
      <w:fldChar w:fldCharType="separate"/>
    </w:r>
    <w:r w:rsidR="00144866">
      <w:rPr>
        <w:rStyle w:val="ae"/>
        <w:noProof/>
      </w:rPr>
      <w:t>22</w:t>
    </w:r>
    <w:r>
      <w:rPr>
        <w:rStyle w:val="a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57380" w14:textId="77777777" w:rsidR="0004795E" w:rsidRDefault="0004795E" w:rsidP="000A349A">
      <w:pPr>
        <w:spacing w:after="0" w:line="240" w:lineRule="auto"/>
      </w:pPr>
      <w:r>
        <w:separator/>
      </w:r>
    </w:p>
  </w:footnote>
  <w:footnote w:type="continuationSeparator" w:id="0">
    <w:p w14:paraId="3BC9E3DC" w14:textId="77777777" w:rsidR="0004795E" w:rsidRDefault="0004795E" w:rsidP="000A3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7F6BD" w14:textId="72B01692" w:rsidR="00A90020" w:rsidRPr="00BE659D" w:rsidRDefault="00A90020" w:rsidP="00BE659D">
    <w:pPr>
      <w:pStyle w:val="af0"/>
      <w:ind w:firstLine="90"/>
      <w:jc w:val="right"/>
      <w:rPr>
        <w:sz w:val="20"/>
      </w:rPr>
    </w:pPr>
    <w:r w:rsidRPr="00BE659D">
      <w:rPr>
        <w:noProof/>
        <w:sz w:val="20"/>
      </w:rPr>
      <w:drawing>
        <wp:inline distT="0" distB="0" distL="0" distR="0" wp14:anchorId="45277898" wp14:editId="17FE4E96">
          <wp:extent cx="523240" cy="390534"/>
          <wp:effectExtent l="0" t="0" r="0" b="9525"/>
          <wp:docPr id="4" name="Picture 4" descr="F:\currentTerm\baiduyunpan\baiduyuntongbu\haha\lesson16APAD\SoftwareEnginering\微信意见收集系统\u=4036937677,24004219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urrentTerm\baiduyunpan\baiduyuntongbu\haha\lesson16APAD\SoftwareEnginering\微信意见收集系统\u=4036937677,2400421928&amp;fm=21&amp;gp=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509" cy="393720"/>
                  </a:xfrm>
                  <a:prstGeom prst="rect">
                    <a:avLst/>
                  </a:prstGeom>
                  <a:noFill/>
                  <a:ln>
                    <a:noFill/>
                  </a:ln>
                </pic:spPr>
              </pic:pic>
            </a:graphicData>
          </a:graphic>
        </wp:inline>
      </w:drawing>
    </w:r>
    <w:r>
      <w:rPr>
        <w:rFonts w:hint="eastAsia"/>
        <w:sz w:val="20"/>
      </w:rPr>
      <w:t xml:space="preserve">                                                                                      </w:t>
    </w:r>
    <w:r>
      <w:rPr>
        <w:sz w:val="20"/>
      </w:rPr>
      <w:t xml:space="preserve">           </w:t>
    </w:r>
    <w:r>
      <w:rPr>
        <w:rFonts w:hint="eastAsia"/>
        <w:sz w:val="20"/>
      </w:rPr>
      <w:t xml:space="preserve">   </w:t>
    </w:r>
    <w:r w:rsidRPr="00BE659D">
      <w:rPr>
        <w:rFonts w:hint="eastAsia"/>
        <w:sz w:val="20"/>
      </w:rPr>
      <w:t>微信群意见收集及确认系统分析文档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8D6753D"/>
    <w:multiLevelType w:val="hybridMultilevel"/>
    <w:tmpl w:val="20547728"/>
    <w:lvl w:ilvl="0" w:tplc="F3605AC8">
      <w:start w:val="1"/>
      <w:numFmt w:val="japaneseCounting"/>
      <w:lvlText w:val="%1、"/>
      <w:lvlJc w:val="left"/>
      <w:pPr>
        <w:ind w:left="970" w:hanging="48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4" w15:restartNumberingAfterBreak="0">
    <w:nsid w:val="20D7018B"/>
    <w:multiLevelType w:val="hybridMultilevel"/>
    <w:tmpl w:val="069623D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B3C28"/>
    <w:multiLevelType w:val="hybridMultilevel"/>
    <w:tmpl w:val="36C6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15:restartNumberingAfterBreak="0">
    <w:nsid w:val="35386EE5"/>
    <w:multiLevelType w:val="hybridMultilevel"/>
    <w:tmpl w:val="1D96788E"/>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5CD32B9"/>
    <w:multiLevelType w:val="multilevel"/>
    <w:tmpl w:val="BCF8F89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367C72B9"/>
    <w:multiLevelType w:val="hybridMultilevel"/>
    <w:tmpl w:val="C480F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845" w:hanging="420"/>
      </w:pPr>
      <w:rPr>
        <w:rFonts w:ascii="Symbol" w:hAnsi="Symbol"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2" w15:restartNumberingAfterBreak="0">
    <w:nsid w:val="562F1109"/>
    <w:multiLevelType w:val="hybridMultilevel"/>
    <w:tmpl w:val="609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7136C"/>
    <w:multiLevelType w:val="hybridMultilevel"/>
    <w:tmpl w:val="874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
  </w:num>
  <w:num w:numId="20">
    <w:abstractNumId w:val="11"/>
  </w:num>
  <w:num w:numId="21">
    <w:abstractNumId w:val="0"/>
  </w:num>
  <w:num w:numId="22">
    <w:abstractNumId w:val="6"/>
  </w:num>
  <w:num w:numId="23">
    <w:abstractNumId w:val="3"/>
  </w:num>
  <w:num w:numId="24">
    <w:abstractNumId w:val="10"/>
  </w:num>
  <w:num w:numId="25">
    <w:abstractNumId w:val="2"/>
  </w:num>
  <w:num w:numId="26">
    <w:abstractNumId w:val="12"/>
  </w:num>
  <w:num w:numId="27">
    <w:abstractNumId w:val="5"/>
  </w:num>
  <w:num w:numId="28">
    <w:abstractNumId w:val="13"/>
  </w:num>
  <w:num w:numId="29">
    <w:abstractNumId w:val="9"/>
  </w:num>
  <w:num w:numId="30">
    <w:abstractNumId w:val="4"/>
  </w:num>
  <w:num w:numId="3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yan Chen">
    <w15:presenceInfo w15:providerId="Windows Live" w15:userId="41e99d07e6424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AD"/>
    <w:rsid w:val="0004795E"/>
    <w:rsid w:val="000956E6"/>
    <w:rsid w:val="000A1D01"/>
    <w:rsid w:val="000A349A"/>
    <w:rsid w:val="000B1ECD"/>
    <w:rsid w:val="000F143D"/>
    <w:rsid w:val="00120644"/>
    <w:rsid w:val="00144866"/>
    <w:rsid w:val="0014585A"/>
    <w:rsid w:val="00160B43"/>
    <w:rsid w:val="001B6C24"/>
    <w:rsid w:val="00224892"/>
    <w:rsid w:val="00251E6D"/>
    <w:rsid w:val="002527AD"/>
    <w:rsid w:val="002B026F"/>
    <w:rsid w:val="0032046F"/>
    <w:rsid w:val="003A4451"/>
    <w:rsid w:val="003B5DC5"/>
    <w:rsid w:val="0044522C"/>
    <w:rsid w:val="00461228"/>
    <w:rsid w:val="00497997"/>
    <w:rsid w:val="004B0725"/>
    <w:rsid w:val="004B5FE3"/>
    <w:rsid w:val="005408CF"/>
    <w:rsid w:val="005C72E5"/>
    <w:rsid w:val="005E29E1"/>
    <w:rsid w:val="00600D44"/>
    <w:rsid w:val="00625833"/>
    <w:rsid w:val="006258A0"/>
    <w:rsid w:val="00672D36"/>
    <w:rsid w:val="006B6384"/>
    <w:rsid w:val="008C1EB7"/>
    <w:rsid w:val="00997093"/>
    <w:rsid w:val="00A41070"/>
    <w:rsid w:val="00A7492F"/>
    <w:rsid w:val="00A90020"/>
    <w:rsid w:val="00B2053F"/>
    <w:rsid w:val="00B51DAC"/>
    <w:rsid w:val="00B70600"/>
    <w:rsid w:val="00B8661F"/>
    <w:rsid w:val="00BE659D"/>
    <w:rsid w:val="00C355F9"/>
    <w:rsid w:val="00CC4E98"/>
    <w:rsid w:val="00CD2150"/>
    <w:rsid w:val="00CD23B2"/>
    <w:rsid w:val="00D52DB9"/>
    <w:rsid w:val="00D5660E"/>
    <w:rsid w:val="00DA531B"/>
    <w:rsid w:val="00E67298"/>
    <w:rsid w:val="00E75277"/>
    <w:rsid w:val="00E828BD"/>
    <w:rsid w:val="00EC22A8"/>
    <w:rsid w:val="00ED2817"/>
    <w:rsid w:val="00EF0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4658"/>
  <w15:chartTrackingRefBased/>
  <w15:docId w15:val="{194BD69E-38D1-415B-8669-E9DB1D5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3B2"/>
    <w:pPr>
      <w:spacing w:line="288" w:lineRule="auto"/>
      <w:ind w:firstLine="490"/>
    </w:pPr>
    <w:rPr>
      <w:rFonts w:ascii="Times New Roman" w:hAnsi="Times New Roman"/>
      <w:sz w:val="24"/>
      <w:szCs w:val="24"/>
    </w:rPr>
  </w:style>
  <w:style w:type="paragraph" w:styleId="1">
    <w:name w:val="heading 1"/>
    <w:basedOn w:val="a"/>
    <w:next w:val="a"/>
    <w:link w:val="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2">
    <w:name w:val="heading 2"/>
    <w:basedOn w:val="a"/>
    <w:next w:val="a"/>
    <w:link w:val="2Char"/>
    <w:uiPriority w:val="9"/>
    <w:unhideWhenUsed/>
    <w:qFormat/>
    <w:rsid w:val="00CD23B2"/>
    <w:pPr>
      <w:widowControl w:val="0"/>
      <w:numPr>
        <w:ilvl w:val="1"/>
        <w:numId w:val="18"/>
      </w:numPr>
      <w:spacing w:before="120" w:after="120"/>
      <w:jc w:val="both"/>
      <w:outlineLvl w:val="1"/>
    </w:pPr>
    <w:rPr>
      <w:rFonts w:ascii="黑体" w:eastAsia="黑体" w:hAnsi="黑体" w:cs="Times New Roman"/>
      <w:kern w:val="2"/>
      <w:sz w:val="28"/>
      <w:szCs w:val="28"/>
    </w:rPr>
  </w:style>
  <w:style w:type="paragraph" w:styleId="3">
    <w:name w:val="heading 3"/>
    <w:basedOn w:val="a"/>
    <w:next w:val="a"/>
    <w:link w:val="3Char"/>
    <w:uiPriority w:val="9"/>
    <w:unhideWhenUsed/>
    <w:qFormat/>
    <w:rsid w:val="00CD23B2"/>
    <w:pPr>
      <w:numPr>
        <w:ilvl w:val="2"/>
        <w:numId w:val="18"/>
      </w:numPr>
      <w:jc w:val="both"/>
      <w:outlineLvl w:val="2"/>
    </w:pPr>
    <w:rPr>
      <w:rFonts w:ascii="黑体" w:eastAsia="黑体" w:hAnsi="黑体" w:cs="Times New Roman"/>
    </w:rPr>
  </w:style>
  <w:style w:type="paragraph" w:styleId="4">
    <w:name w:val="heading 4"/>
    <w:basedOn w:val="a"/>
    <w:next w:val="a"/>
    <w:link w:val="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CD23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link w:val="Char"/>
    <w:qFormat/>
    <w:rsid w:val="00CD23B2"/>
    <w:pPr>
      <w:widowControl w:val="0"/>
      <w:spacing w:before="120" w:after="120"/>
      <w:ind w:leftChars="200" w:left="420" w:rightChars="200" w:right="420" w:firstLine="720"/>
      <w:jc w:val="both"/>
    </w:pPr>
    <w:rPr>
      <w:rFonts w:ascii="黑体" w:eastAsia="黑体" w:hAnsi="黑体"/>
      <w:b/>
      <w:kern w:val="2"/>
    </w:rPr>
  </w:style>
  <w:style w:type="character" w:customStyle="1" w:styleId="Char">
    <w:name w:val="摘要 Char"/>
    <w:basedOn w:val="a0"/>
    <w:link w:val="a3"/>
    <w:rsid w:val="00CD23B2"/>
    <w:rPr>
      <w:rFonts w:ascii="黑体" w:eastAsia="黑体" w:hAnsi="黑体"/>
      <w:b/>
      <w:kern w:val="2"/>
      <w:sz w:val="24"/>
      <w:szCs w:val="24"/>
    </w:rPr>
  </w:style>
  <w:style w:type="paragraph" w:customStyle="1" w:styleId="a4">
    <w:name w:val="摘要内容"/>
    <w:basedOn w:val="a"/>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a0"/>
    <w:link w:val="a4"/>
    <w:rsid w:val="00CD23B2"/>
    <w:rPr>
      <w:rFonts w:ascii="楷体" w:eastAsia="楷体" w:hAnsi="楷体"/>
      <w:kern w:val="2"/>
      <w:sz w:val="24"/>
      <w:szCs w:val="24"/>
    </w:rPr>
  </w:style>
  <w:style w:type="paragraph" w:customStyle="1" w:styleId="a5">
    <w:name w:val="参考文献"/>
    <w:basedOn w:val="a"/>
    <w:link w:val="Char1"/>
    <w:qFormat/>
    <w:rsid w:val="00CD23B2"/>
    <w:pPr>
      <w:widowControl w:val="0"/>
      <w:spacing w:before="120" w:after="120"/>
      <w:ind w:firstLine="720"/>
      <w:jc w:val="center"/>
    </w:pPr>
    <w:rPr>
      <w:rFonts w:ascii="黑体" w:eastAsia="黑体" w:hAnsi="黑体" w:cs="Times New Roman"/>
      <w:kern w:val="2"/>
    </w:rPr>
  </w:style>
  <w:style w:type="character" w:customStyle="1" w:styleId="Char1">
    <w:name w:val="参考文献 Char"/>
    <w:basedOn w:val="a0"/>
    <w:link w:val="a5"/>
    <w:rsid w:val="00CD23B2"/>
    <w:rPr>
      <w:rFonts w:ascii="黑体" w:eastAsia="黑体" w:hAnsi="黑体" w:cs="Times New Roman"/>
      <w:kern w:val="2"/>
      <w:sz w:val="24"/>
      <w:szCs w:val="24"/>
    </w:rPr>
  </w:style>
  <w:style w:type="character" w:customStyle="1" w:styleId="1Char">
    <w:name w:val="标题 1 Char"/>
    <w:basedOn w:val="a0"/>
    <w:link w:val="1"/>
    <w:uiPriority w:val="9"/>
    <w:rsid w:val="00CD23B2"/>
    <w:rPr>
      <w:rFonts w:ascii="Times New Roman" w:hAnsi="Times New Roman" w:cs="Times New Roman"/>
      <w:kern w:val="2"/>
      <w:sz w:val="30"/>
      <w:szCs w:val="30"/>
    </w:rPr>
  </w:style>
  <w:style w:type="character" w:customStyle="1" w:styleId="2Char">
    <w:name w:val="标题 2 Char"/>
    <w:basedOn w:val="a0"/>
    <w:link w:val="2"/>
    <w:uiPriority w:val="9"/>
    <w:rsid w:val="00CD23B2"/>
    <w:rPr>
      <w:rFonts w:ascii="黑体" w:eastAsia="黑体" w:hAnsi="黑体" w:cs="Times New Roman"/>
      <w:kern w:val="2"/>
      <w:sz w:val="28"/>
      <w:szCs w:val="28"/>
    </w:rPr>
  </w:style>
  <w:style w:type="character" w:customStyle="1" w:styleId="3Char">
    <w:name w:val="标题 3 Char"/>
    <w:basedOn w:val="a0"/>
    <w:link w:val="3"/>
    <w:uiPriority w:val="9"/>
    <w:semiHidden/>
    <w:rsid w:val="00CD23B2"/>
    <w:rPr>
      <w:rFonts w:ascii="黑体" w:eastAsia="黑体" w:hAnsi="黑体" w:cs="Times New Roman"/>
      <w:sz w:val="24"/>
      <w:szCs w:val="24"/>
    </w:rPr>
  </w:style>
  <w:style w:type="character" w:customStyle="1" w:styleId="4Char">
    <w:name w:val="标题 4 Char"/>
    <w:basedOn w:val="a0"/>
    <w:link w:val="4"/>
    <w:uiPriority w:val="9"/>
    <w:semiHidden/>
    <w:rsid w:val="00CD23B2"/>
    <w:rPr>
      <w:rFonts w:asciiTheme="majorHAnsi" w:eastAsiaTheme="majorEastAsia" w:hAnsiTheme="majorHAnsi" w:cstheme="majorBidi"/>
      <w:b/>
      <w:bCs/>
      <w:i/>
      <w:iCs/>
      <w:color w:val="5B9BD5" w:themeColor="accent1"/>
      <w:sz w:val="24"/>
      <w:szCs w:val="24"/>
    </w:rPr>
  </w:style>
  <w:style w:type="character" w:customStyle="1" w:styleId="5Char">
    <w:name w:val="标题 5 Char"/>
    <w:basedOn w:val="a0"/>
    <w:link w:val="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6Char">
    <w:name w:val="标题 6 Char"/>
    <w:basedOn w:val="a0"/>
    <w:link w:val="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7Char">
    <w:name w:val="标题 7 Char"/>
    <w:basedOn w:val="a0"/>
    <w:link w:val="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8Char">
    <w:name w:val="标题 8 Char"/>
    <w:basedOn w:val="a0"/>
    <w:link w:val="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CD23B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unhideWhenUsed/>
    <w:qFormat/>
    <w:rsid w:val="00CD23B2"/>
    <w:pPr>
      <w:keepNext/>
      <w:spacing w:after="200" w:line="240" w:lineRule="auto"/>
      <w:jc w:val="center"/>
    </w:pPr>
    <w:rPr>
      <w:rFonts w:ascii="黑体" w:eastAsia="黑体" w:hAnsi="黑体" w:cs="Times New Roman"/>
      <w:bCs/>
      <w:color w:val="000000" w:themeColor="text1"/>
      <w:sz w:val="20"/>
      <w:szCs w:val="18"/>
    </w:rPr>
  </w:style>
  <w:style w:type="paragraph" w:styleId="a7">
    <w:name w:val="Title"/>
    <w:basedOn w:val="a"/>
    <w:next w:val="a"/>
    <w:link w:val="Char2"/>
    <w:uiPriority w:val="10"/>
    <w:qFormat/>
    <w:rsid w:val="00CD23B2"/>
    <w:pPr>
      <w:widowControl w:val="0"/>
      <w:spacing w:before="120" w:after="120"/>
      <w:ind w:firstLine="0"/>
      <w:jc w:val="center"/>
    </w:pPr>
    <w:rPr>
      <w:rFonts w:ascii="黑体" w:eastAsia="黑体" w:hAnsi="黑体" w:cs="微软雅黑"/>
      <w:b/>
      <w:kern w:val="2"/>
      <w:sz w:val="44"/>
      <w:szCs w:val="44"/>
    </w:rPr>
  </w:style>
  <w:style w:type="character" w:customStyle="1" w:styleId="Char2">
    <w:name w:val="标题 Char"/>
    <w:basedOn w:val="a0"/>
    <w:link w:val="a7"/>
    <w:uiPriority w:val="10"/>
    <w:rsid w:val="00CD23B2"/>
    <w:rPr>
      <w:rFonts w:ascii="黑体" w:eastAsia="黑体" w:hAnsi="黑体" w:cs="微软雅黑"/>
      <w:b/>
      <w:kern w:val="2"/>
      <w:sz w:val="44"/>
      <w:szCs w:val="44"/>
    </w:rPr>
  </w:style>
  <w:style w:type="paragraph" w:styleId="a8">
    <w:name w:val="List Paragraph"/>
    <w:basedOn w:val="a"/>
    <w:uiPriority w:val="34"/>
    <w:qFormat/>
    <w:rsid w:val="00CD23B2"/>
    <w:pPr>
      <w:ind w:left="720"/>
      <w:contextualSpacing/>
    </w:pPr>
    <w:rPr>
      <w:rFonts w:cs="Times New Roman"/>
    </w:rPr>
  </w:style>
  <w:style w:type="table" w:customStyle="1" w:styleId="3lines">
    <w:name w:val="3lines"/>
    <w:basedOn w:val="a1"/>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9">
    <w:name w:val="作者"/>
    <w:basedOn w:val="a"/>
    <w:link w:val="Char3"/>
    <w:qFormat/>
    <w:rsid w:val="00CD23B2"/>
    <w:pPr>
      <w:ind w:firstLine="0"/>
      <w:jc w:val="center"/>
    </w:pPr>
    <w:rPr>
      <w:rFonts w:ascii="KaiTi" w:eastAsia="KaiTi" w:hAnsi="KaiTi"/>
    </w:rPr>
  </w:style>
  <w:style w:type="character" w:customStyle="1" w:styleId="Char3">
    <w:name w:val="作者 Char"/>
    <w:basedOn w:val="a0"/>
    <w:link w:val="a9"/>
    <w:rsid w:val="00CD23B2"/>
    <w:rPr>
      <w:rFonts w:ascii="KaiTi" w:eastAsia="KaiTi" w:hAnsi="KaiTi"/>
      <w:sz w:val="24"/>
      <w:szCs w:val="24"/>
    </w:rPr>
  </w:style>
  <w:style w:type="character" w:styleId="aa">
    <w:name w:val="annotation reference"/>
    <w:basedOn w:val="a0"/>
    <w:uiPriority w:val="99"/>
    <w:semiHidden/>
    <w:unhideWhenUsed/>
    <w:rsid w:val="00CD2150"/>
    <w:rPr>
      <w:sz w:val="16"/>
      <w:szCs w:val="16"/>
    </w:rPr>
  </w:style>
  <w:style w:type="paragraph" w:styleId="ab">
    <w:name w:val="annotation text"/>
    <w:basedOn w:val="a"/>
    <w:link w:val="Char4"/>
    <w:uiPriority w:val="99"/>
    <w:semiHidden/>
    <w:unhideWhenUsed/>
    <w:rsid w:val="00CD2150"/>
    <w:pPr>
      <w:spacing w:line="240" w:lineRule="auto"/>
    </w:pPr>
    <w:rPr>
      <w:sz w:val="20"/>
      <w:szCs w:val="20"/>
    </w:rPr>
  </w:style>
  <w:style w:type="character" w:customStyle="1" w:styleId="Char4">
    <w:name w:val="批注文字 Char"/>
    <w:basedOn w:val="a0"/>
    <w:link w:val="ab"/>
    <w:uiPriority w:val="99"/>
    <w:semiHidden/>
    <w:rsid w:val="00CD2150"/>
    <w:rPr>
      <w:rFonts w:ascii="Times New Roman" w:hAnsi="Times New Roman"/>
      <w:sz w:val="20"/>
      <w:szCs w:val="20"/>
    </w:rPr>
  </w:style>
  <w:style w:type="paragraph" w:styleId="ac">
    <w:name w:val="Balloon Text"/>
    <w:basedOn w:val="a"/>
    <w:link w:val="Char5"/>
    <w:uiPriority w:val="99"/>
    <w:semiHidden/>
    <w:unhideWhenUsed/>
    <w:rsid w:val="00CD2150"/>
    <w:pPr>
      <w:spacing w:after="0" w:line="240" w:lineRule="auto"/>
    </w:pPr>
    <w:rPr>
      <w:rFonts w:ascii="Segoe UI" w:hAnsi="Segoe UI" w:cs="Segoe UI"/>
      <w:sz w:val="18"/>
      <w:szCs w:val="18"/>
    </w:rPr>
  </w:style>
  <w:style w:type="character" w:customStyle="1" w:styleId="Char5">
    <w:name w:val="批注框文本 Char"/>
    <w:basedOn w:val="a0"/>
    <w:link w:val="ac"/>
    <w:uiPriority w:val="99"/>
    <w:semiHidden/>
    <w:rsid w:val="00CD2150"/>
    <w:rPr>
      <w:rFonts w:ascii="Segoe UI" w:hAnsi="Segoe UI" w:cs="Segoe UI"/>
      <w:sz w:val="18"/>
      <w:szCs w:val="18"/>
    </w:rPr>
  </w:style>
  <w:style w:type="paragraph" w:styleId="ad">
    <w:name w:val="footer"/>
    <w:basedOn w:val="a"/>
    <w:link w:val="Char6"/>
    <w:semiHidden/>
    <w:rsid w:val="00E828BD"/>
    <w:pPr>
      <w:widowControl w:val="0"/>
      <w:tabs>
        <w:tab w:val="center" w:pos="4153"/>
        <w:tab w:val="right" w:pos="8306"/>
      </w:tabs>
      <w:snapToGrid w:val="0"/>
      <w:spacing w:after="0" w:line="240" w:lineRule="auto"/>
      <w:ind w:firstLine="0"/>
    </w:pPr>
    <w:rPr>
      <w:rFonts w:cs="Times New Roman"/>
      <w:kern w:val="2"/>
      <w:sz w:val="18"/>
      <w:szCs w:val="18"/>
    </w:rPr>
  </w:style>
  <w:style w:type="character" w:customStyle="1" w:styleId="Char6">
    <w:name w:val="页脚 Char"/>
    <w:basedOn w:val="a0"/>
    <w:link w:val="ad"/>
    <w:semiHidden/>
    <w:rsid w:val="00E828BD"/>
    <w:rPr>
      <w:rFonts w:ascii="Times New Roman" w:hAnsi="Times New Roman" w:cs="Times New Roman"/>
      <w:kern w:val="2"/>
      <w:sz w:val="18"/>
      <w:szCs w:val="18"/>
    </w:rPr>
  </w:style>
  <w:style w:type="character" w:styleId="ae">
    <w:name w:val="page number"/>
    <w:basedOn w:val="a0"/>
    <w:semiHidden/>
    <w:rsid w:val="00E828BD"/>
  </w:style>
  <w:style w:type="paragraph" w:styleId="10">
    <w:name w:val="toc 1"/>
    <w:basedOn w:val="a"/>
    <w:next w:val="a"/>
    <w:autoRedefine/>
    <w:uiPriority w:val="39"/>
    <w:rsid w:val="00E828BD"/>
    <w:pPr>
      <w:widowControl w:val="0"/>
      <w:spacing w:before="120" w:after="120" w:line="240" w:lineRule="auto"/>
      <w:ind w:firstLine="0"/>
    </w:pPr>
    <w:rPr>
      <w:rFonts w:cs="Times New Roman"/>
      <w:b/>
      <w:bCs/>
      <w:caps/>
      <w:kern w:val="2"/>
      <w:sz w:val="21"/>
    </w:rPr>
  </w:style>
  <w:style w:type="paragraph" w:styleId="20">
    <w:name w:val="toc 2"/>
    <w:basedOn w:val="a"/>
    <w:next w:val="a"/>
    <w:autoRedefine/>
    <w:uiPriority w:val="39"/>
    <w:rsid w:val="00E828BD"/>
    <w:pPr>
      <w:widowControl w:val="0"/>
      <w:spacing w:after="0" w:line="240" w:lineRule="auto"/>
      <w:ind w:left="210" w:firstLine="0"/>
    </w:pPr>
    <w:rPr>
      <w:rFonts w:cs="Times New Roman"/>
      <w:smallCaps/>
      <w:kern w:val="2"/>
      <w:sz w:val="21"/>
    </w:rPr>
  </w:style>
  <w:style w:type="paragraph" w:styleId="30">
    <w:name w:val="toc 3"/>
    <w:basedOn w:val="a"/>
    <w:next w:val="a"/>
    <w:autoRedefine/>
    <w:uiPriority w:val="39"/>
    <w:rsid w:val="00E828BD"/>
    <w:pPr>
      <w:widowControl w:val="0"/>
      <w:spacing w:after="0" w:line="240" w:lineRule="auto"/>
      <w:ind w:left="420" w:firstLine="0"/>
    </w:pPr>
    <w:rPr>
      <w:rFonts w:cs="Times New Roman"/>
      <w:i/>
      <w:iCs/>
      <w:kern w:val="2"/>
      <w:sz w:val="21"/>
    </w:rPr>
  </w:style>
  <w:style w:type="character" w:styleId="af">
    <w:name w:val="Hyperlink"/>
    <w:uiPriority w:val="99"/>
    <w:rsid w:val="00E828BD"/>
    <w:rPr>
      <w:color w:val="0000FF"/>
      <w:u w:val="single"/>
    </w:rPr>
  </w:style>
  <w:style w:type="paragraph" w:styleId="TOC">
    <w:name w:val="TOC Heading"/>
    <w:basedOn w:val="1"/>
    <w:next w:val="a"/>
    <w:uiPriority w:val="39"/>
    <w:unhideWhenUsed/>
    <w:qFormat/>
    <w:rsid w:val="00E828BD"/>
    <w:pPr>
      <w:keepNext/>
      <w:keepLines/>
      <w:numPr>
        <w:numId w:val="0"/>
      </w:numPr>
      <w:spacing w:before="340" w:after="330" w:line="578" w:lineRule="auto"/>
      <w:outlineLvl w:val="9"/>
    </w:pPr>
    <w:rPr>
      <w:b/>
      <w:bCs/>
      <w:kern w:val="44"/>
      <w:sz w:val="44"/>
      <w:szCs w:val="44"/>
    </w:rPr>
  </w:style>
  <w:style w:type="table" w:styleId="31">
    <w:name w:val="Plain Table 3"/>
    <w:basedOn w:val="a1"/>
    <w:uiPriority w:val="43"/>
    <w:rsid w:val="003A44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40">
    <w:name w:val="toc 4"/>
    <w:basedOn w:val="a"/>
    <w:next w:val="a"/>
    <w:autoRedefine/>
    <w:uiPriority w:val="39"/>
    <w:unhideWhenUsed/>
    <w:rsid w:val="004B5FE3"/>
    <w:pPr>
      <w:spacing w:after="100"/>
      <w:ind w:left="720"/>
    </w:pPr>
  </w:style>
  <w:style w:type="paragraph" w:styleId="af0">
    <w:name w:val="header"/>
    <w:basedOn w:val="a"/>
    <w:link w:val="Char7"/>
    <w:uiPriority w:val="99"/>
    <w:unhideWhenUsed/>
    <w:rsid w:val="000A349A"/>
    <w:pPr>
      <w:tabs>
        <w:tab w:val="center" w:pos="4680"/>
        <w:tab w:val="right" w:pos="9360"/>
      </w:tabs>
      <w:spacing w:after="0" w:line="240" w:lineRule="auto"/>
    </w:pPr>
  </w:style>
  <w:style w:type="character" w:customStyle="1" w:styleId="Char7">
    <w:name w:val="页眉 Char"/>
    <w:basedOn w:val="a0"/>
    <w:link w:val="af0"/>
    <w:uiPriority w:val="99"/>
    <w:rsid w:val="000A349A"/>
    <w:rPr>
      <w:rFonts w:ascii="Times New Roman" w:hAnsi="Times New Roman"/>
      <w:sz w:val="24"/>
      <w:szCs w:val="24"/>
    </w:rPr>
  </w:style>
  <w:style w:type="table" w:styleId="af1">
    <w:name w:val="Table Grid"/>
    <w:basedOn w:val="a1"/>
    <w:uiPriority w:val="39"/>
    <w:rsid w:val="000A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CE0F-E19F-4671-B6DA-2CC850A2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14214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Yuyan Chen</cp:lastModifiedBy>
  <cp:revision>3</cp:revision>
  <dcterms:created xsi:type="dcterms:W3CDTF">2016-04-23T12:39:00Z</dcterms:created>
  <dcterms:modified xsi:type="dcterms:W3CDTF">2016-04-23T13:25:00Z</dcterms:modified>
</cp:coreProperties>
</file>